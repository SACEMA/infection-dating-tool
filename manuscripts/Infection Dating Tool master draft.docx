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200CF9" w14:textId="3E2C1689" w:rsidR="009308CE" w:rsidRPr="00654BF5" w:rsidRDefault="00B23A7E" w:rsidP="009339A5">
      <w:pPr>
        <w:pStyle w:val="Title"/>
      </w:pPr>
      <w:r w:rsidRPr="00654BF5">
        <w:t>Interpreting</w:t>
      </w:r>
      <w:r w:rsidR="00CF63FC" w:rsidRPr="00654BF5">
        <w:t xml:space="preserve"> </w:t>
      </w:r>
      <w:r w:rsidR="00041510" w:rsidRPr="00654BF5">
        <w:t xml:space="preserve">Diagnostic </w:t>
      </w:r>
      <w:r w:rsidR="00041510" w:rsidRPr="009339A5">
        <w:t>Histories</w:t>
      </w:r>
      <w:r w:rsidR="009308CE" w:rsidRPr="00654BF5">
        <w:t xml:space="preserve"> </w:t>
      </w:r>
      <w:r w:rsidRPr="00654BF5">
        <w:t xml:space="preserve">into </w:t>
      </w:r>
      <w:r w:rsidR="00D1123D" w:rsidRPr="00654BF5">
        <w:t xml:space="preserve">Infection </w:t>
      </w:r>
      <w:del w:id="0" w:author="Eduard Grebe" w:date="2018-04-13T15:13:00Z">
        <w:r w:rsidR="00D1123D" w:rsidRPr="00654BF5" w:rsidDel="00AA785A">
          <w:delText>Dat</w:delText>
        </w:r>
        <w:r w:rsidRPr="00654BF5" w:rsidDel="00AA785A">
          <w:delText xml:space="preserve">e </w:delText>
        </w:r>
      </w:del>
      <w:ins w:id="1" w:author="Eduard Grebe" w:date="2018-04-13T15:13:00Z">
        <w:r w:rsidR="00AA785A">
          <w:t>Time</w:t>
        </w:r>
        <w:r w:rsidR="00AA785A" w:rsidRPr="00654BF5">
          <w:t xml:space="preserve"> </w:t>
        </w:r>
      </w:ins>
      <w:r w:rsidRPr="00654BF5">
        <w:t>Estimates</w:t>
      </w:r>
      <w:r w:rsidR="00E26A43">
        <w:t>:</w:t>
      </w:r>
      <w:r w:rsidR="00372915">
        <w:br/>
      </w:r>
      <w:r w:rsidRPr="00654BF5">
        <w:t xml:space="preserve">Framework and Online </w:t>
      </w:r>
      <w:r w:rsidR="00CF63FC" w:rsidRPr="00654BF5">
        <w:t>Tool</w:t>
      </w:r>
    </w:p>
    <w:p w14:paraId="789E7EA6" w14:textId="46E23D3D" w:rsidR="00D1123D" w:rsidRPr="007C354A" w:rsidRDefault="00A6354C" w:rsidP="00654BF5">
      <w:pPr>
        <w:spacing w:before="240" w:after="0"/>
      </w:pPr>
      <w:r w:rsidRPr="007C354A">
        <w:t xml:space="preserve">Eduard </w:t>
      </w:r>
      <w:r w:rsidRPr="00F211BB">
        <w:t>Grebe</w:t>
      </w:r>
      <w:r w:rsidR="00D7273E" w:rsidRPr="00F211BB">
        <w:rPr>
          <w:vertAlign w:val="superscript"/>
        </w:rPr>
        <w:t>1</w:t>
      </w:r>
      <w:r w:rsidR="00FC0DAC" w:rsidRPr="00F211BB">
        <w:rPr>
          <w:vertAlign w:val="superscript"/>
        </w:rPr>
        <w:t>*</w:t>
      </w:r>
      <w:r w:rsidR="00696DFA" w:rsidRPr="00F211BB">
        <w:rPr>
          <w:vertAlign w:val="superscript"/>
        </w:rPr>
        <w:t>#</w:t>
      </w:r>
      <w:r w:rsidRPr="00F211BB">
        <w:t>, Shelley Facente</w:t>
      </w:r>
      <w:r w:rsidR="00D7273E" w:rsidRPr="00F211BB">
        <w:rPr>
          <w:vertAlign w:val="superscript"/>
        </w:rPr>
        <w:t>2</w:t>
      </w:r>
      <w:r w:rsidR="00FC0DAC" w:rsidRPr="007C354A">
        <w:rPr>
          <w:vertAlign w:val="superscript"/>
        </w:rPr>
        <w:t>*</w:t>
      </w:r>
      <w:del w:id="2" w:author="Bingham, JL, Mr &lt;jeremyb@sun.ac.za&gt;" w:date="2018-03-26T10:18:00Z">
        <w:r w:rsidRPr="007C354A" w:rsidDel="00874429">
          <w:delText>,</w:delText>
        </w:r>
      </w:del>
      <w:del w:id="3" w:author="Bingham, JL, Mr &lt;jeremyb@sun.ac.za&gt;" w:date="2018-04-05T18:33:00Z">
        <w:r w:rsidRPr="007C354A" w:rsidDel="001F2D0A">
          <w:delText xml:space="preserve"> </w:delText>
        </w:r>
      </w:del>
      <w:ins w:id="4" w:author="Bingham, JL, Mr &lt;jeremyb@sun.ac.za&gt;" w:date="2018-04-05T18:33:00Z">
        <w:r w:rsidR="001F2D0A">
          <w:t xml:space="preserve">, </w:t>
        </w:r>
      </w:ins>
      <w:ins w:id="5" w:author="Eduard Grebe" w:date="2018-04-13T15:04:00Z">
        <w:r w:rsidR="00A14540">
          <w:t>Jeremy Bingham</w:t>
        </w:r>
        <w:r w:rsidR="00A14540">
          <w:rPr>
            <w:vertAlign w:val="superscript"/>
          </w:rPr>
          <w:t>1</w:t>
        </w:r>
        <w:r w:rsidR="00A14540">
          <w:t>,</w:t>
        </w:r>
        <w:r w:rsidR="00A14540" w:rsidRPr="007C354A">
          <w:t xml:space="preserve"> </w:t>
        </w:r>
      </w:ins>
      <w:r w:rsidR="00B23A7E" w:rsidRPr="007C354A">
        <w:t>Reshma Kassanjee</w:t>
      </w:r>
      <w:r w:rsidR="00D7273E" w:rsidRPr="007C354A">
        <w:rPr>
          <w:vertAlign w:val="superscript"/>
        </w:rPr>
        <w:t>3</w:t>
      </w:r>
      <w:ins w:id="6" w:author="Bingham, JL, Mr &lt;jeremyb@sun.ac.za&gt;" w:date="2018-04-05T18:34:00Z">
        <w:r w:rsidR="001F2D0A" w:rsidRPr="007C354A">
          <w:t>,</w:t>
        </w:r>
        <w:r w:rsidR="001F2D0A">
          <w:t xml:space="preserve"> </w:t>
        </w:r>
        <w:del w:id="7" w:author="Eduard Grebe" w:date="2018-04-13T15:04:00Z">
          <w:r w:rsidR="001F2D0A" w:rsidDel="00A14540">
            <w:delText>Jeremy Bingham</w:delText>
          </w:r>
          <w:r w:rsidR="001F2D0A" w:rsidDel="00A14540">
            <w:rPr>
              <w:vertAlign w:val="superscript"/>
            </w:rPr>
            <w:delText>1</w:delText>
          </w:r>
        </w:del>
      </w:ins>
      <w:del w:id="8" w:author="Eduard Grebe" w:date="2018-04-13T15:04:00Z">
        <w:r w:rsidR="00B23A7E" w:rsidRPr="007C354A" w:rsidDel="00A14540">
          <w:delText>,</w:delText>
        </w:r>
      </w:del>
      <w:ins w:id="9" w:author="Bingham, JL, Mr &lt;jeremyb@sun.ac.za&gt;" w:date="2018-04-05T18:33:00Z">
        <w:del w:id="10" w:author="Eduard Grebe" w:date="2018-04-13T15:04:00Z">
          <w:r w:rsidR="001F2D0A" w:rsidDel="00A14540">
            <w:delText>,</w:delText>
          </w:r>
        </w:del>
      </w:ins>
      <w:del w:id="11" w:author="Eduard Grebe" w:date="2018-04-13T15:04:00Z">
        <w:r w:rsidR="00B23A7E" w:rsidRPr="007C354A" w:rsidDel="00A14540">
          <w:delText xml:space="preserve"> </w:delText>
        </w:r>
      </w:del>
      <w:r w:rsidRPr="007C354A">
        <w:t>Andrew Powrie</w:t>
      </w:r>
      <w:r w:rsidR="00D7273E" w:rsidRPr="007C354A">
        <w:rPr>
          <w:vertAlign w:val="superscript"/>
        </w:rPr>
        <w:t>4</w:t>
      </w:r>
      <w:del w:id="12" w:author="Bingham, JL, Mr &lt;jeremyb@sun.ac.za&gt;" w:date="2018-04-05T18:34:00Z">
        <w:r w:rsidRPr="007C354A" w:rsidDel="001F2D0A">
          <w:delText>,</w:delText>
        </w:r>
      </w:del>
      <w:ins w:id="13" w:author="Bingham, JL, Mr &lt;jeremyb@sun.ac.za&gt;" w:date="2018-03-26T10:18:00Z">
        <w:r w:rsidR="00874429">
          <w:t>,</w:t>
        </w:r>
      </w:ins>
      <w:r w:rsidRPr="007C354A">
        <w:t xml:space="preserve"> </w:t>
      </w:r>
      <w:proofErr w:type="spellStart"/>
      <w:r w:rsidR="00FC0DAC" w:rsidRPr="007C354A">
        <w:t>Jaryd</w:t>
      </w:r>
      <w:proofErr w:type="spellEnd"/>
      <w:r w:rsidR="00FC0DAC" w:rsidRPr="007C354A">
        <w:t xml:space="preserve"> Gerber</w:t>
      </w:r>
      <w:r w:rsidR="00D7273E" w:rsidRPr="007C354A">
        <w:rPr>
          <w:vertAlign w:val="superscript"/>
        </w:rPr>
        <w:t>4</w:t>
      </w:r>
      <w:r w:rsidR="00FC0DAC" w:rsidRPr="007C354A">
        <w:t xml:space="preserve">, </w:t>
      </w:r>
      <w:r w:rsidRPr="007C354A">
        <w:t>Gareth Priede</w:t>
      </w:r>
      <w:r w:rsidR="00D7273E" w:rsidRPr="007C354A">
        <w:rPr>
          <w:vertAlign w:val="superscript"/>
        </w:rPr>
        <w:t>4</w:t>
      </w:r>
      <w:r w:rsidRPr="007C354A">
        <w:t>, Trust Chibawara</w:t>
      </w:r>
      <w:r w:rsidR="00D7273E" w:rsidRPr="007C354A">
        <w:rPr>
          <w:vertAlign w:val="superscript"/>
        </w:rPr>
        <w:t>1</w:t>
      </w:r>
      <w:r w:rsidRPr="007C354A">
        <w:t xml:space="preserve">, </w:t>
      </w:r>
      <w:r w:rsidR="00733BE3" w:rsidRPr="007C354A">
        <w:t>Michael Busch</w:t>
      </w:r>
      <w:r w:rsidR="00D7273E" w:rsidRPr="007C354A">
        <w:rPr>
          <w:vertAlign w:val="superscript"/>
        </w:rPr>
        <w:t>5</w:t>
      </w:r>
      <w:r w:rsidR="00696DFA" w:rsidRPr="007C354A">
        <w:rPr>
          <w:vertAlign w:val="superscript"/>
        </w:rPr>
        <w:t>,7</w:t>
      </w:r>
      <w:r w:rsidR="00B23A7E" w:rsidRPr="007C354A">
        <w:t>, Gary Murphy</w:t>
      </w:r>
      <w:r w:rsidR="00D7273E" w:rsidRPr="007C354A">
        <w:rPr>
          <w:vertAlign w:val="superscript"/>
        </w:rPr>
        <w:t>6</w:t>
      </w:r>
      <w:r w:rsidR="00733BE3" w:rsidRPr="007C354A">
        <w:t xml:space="preserve">, </w:t>
      </w:r>
      <w:r w:rsidRPr="007C354A">
        <w:t>Chris Pilcher</w:t>
      </w:r>
      <w:r w:rsidR="00D7273E" w:rsidRPr="007C354A">
        <w:rPr>
          <w:vertAlign w:val="superscript"/>
        </w:rPr>
        <w:t>7</w:t>
      </w:r>
      <w:r w:rsidRPr="007C354A">
        <w:t xml:space="preserve"> &amp; Alex Welte</w:t>
      </w:r>
      <w:r w:rsidR="00D7273E" w:rsidRPr="007C354A">
        <w:rPr>
          <w:vertAlign w:val="superscript"/>
        </w:rPr>
        <w:t>1</w:t>
      </w:r>
      <w:r w:rsidR="00FC0DAC" w:rsidRPr="007C354A">
        <w:rPr>
          <w:vertAlign w:val="superscript"/>
        </w:rPr>
        <w:t>*</w:t>
      </w:r>
    </w:p>
    <w:p w14:paraId="3330B6FA" w14:textId="264A533E" w:rsidR="00D7273E" w:rsidRPr="007C354A" w:rsidRDefault="00D7273E" w:rsidP="00F14C97">
      <w:pPr>
        <w:spacing w:before="240" w:after="0"/>
        <w:rPr>
          <w:i/>
        </w:rPr>
      </w:pPr>
      <w:r w:rsidRPr="007C354A">
        <w:rPr>
          <w:i/>
          <w:vertAlign w:val="superscript"/>
        </w:rPr>
        <w:t>1</w:t>
      </w:r>
      <w:r w:rsidRPr="007C354A">
        <w:rPr>
          <w:i/>
        </w:rPr>
        <w:t>South Afri</w:t>
      </w:r>
      <w:r w:rsidR="00696DFA" w:rsidRPr="007C354A">
        <w:rPr>
          <w:i/>
        </w:rPr>
        <w:t>can Centre for Epidemiological M</w:t>
      </w:r>
      <w:r w:rsidRPr="007C354A">
        <w:rPr>
          <w:i/>
        </w:rPr>
        <w:t xml:space="preserve">odelling and Analysis (SACEMA), Stellenbosch University, Stellenbosch, South Africa; </w:t>
      </w:r>
      <w:r w:rsidRPr="007C354A">
        <w:rPr>
          <w:i/>
          <w:vertAlign w:val="superscript"/>
        </w:rPr>
        <w:t>2</w:t>
      </w:r>
      <w:r w:rsidRPr="007C354A">
        <w:rPr>
          <w:i/>
        </w:rPr>
        <w:t xml:space="preserve">Facente Consulting, </w:t>
      </w:r>
      <w:r w:rsidR="00E62C95">
        <w:rPr>
          <w:i/>
        </w:rPr>
        <w:t>Richmond</w:t>
      </w:r>
      <w:r w:rsidRPr="007C354A">
        <w:rPr>
          <w:i/>
        </w:rPr>
        <w:t xml:space="preserve">, CA, USA; </w:t>
      </w:r>
      <w:r w:rsidRPr="007C354A">
        <w:rPr>
          <w:i/>
          <w:vertAlign w:val="superscript"/>
        </w:rPr>
        <w:t>3</w:t>
      </w:r>
      <w:r w:rsidRPr="007C354A">
        <w:rPr>
          <w:i/>
        </w:rPr>
        <w:t xml:space="preserve">Department of Statistical Sciences, University of Cape Town, Cape Town, South Africa; </w:t>
      </w:r>
      <w:r w:rsidRPr="007C354A">
        <w:rPr>
          <w:i/>
          <w:vertAlign w:val="superscript"/>
        </w:rPr>
        <w:t>4</w:t>
      </w:r>
      <w:r w:rsidR="00696DFA" w:rsidRPr="007C354A">
        <w:rPr>
          <w:i/>
        </w:rPr>
        <w:t xml:space="preserve">Implicit Design, Cape Town, South Africa; </w:t>
      </w:r>
      <w:r w:rsidR="00696DFA" w:rsidRPr="007C354A">
        <w:rPr>
          <w:i/>
          <w:vertAlign w:val="superscript"/>
        </w:rPr>
        <w:t>5</w:t>
      </w:r>
      <w:r w:rsidR="00696DFA" w:rsidRPr="007C354A">
        <w:rPr>
          <w:i/>
        </w:rPr>
        <w:t xml:space="preserve">Blood Systems Research Institute, San Francisco, CA, USA; </w:t>
      </w:r>
      <w:r w:rsidR="00696DFA" w:rsidRPr="007C354A">
        <w:rPr>
          <w:i/>
          <w:vertAlign w:val="superscript"/>
        </w:rPr>
        <w:t>6</w:t>
      </w:r>
      <w:r w:rsidR="00696DFA" w:rsidRPr="007C354A">
        <w:rPr>
          <w:i/>
        </w:rPr>
        <w:t xml:space="preserve">Public Health England, London, United Kingdom; </w:t>
      </w:r>
      <w:r w:rsidR="00696DFA" w:rsidRPr="007C354A">
        <w:rPr>
          <w:i/>
          <w:vertAlign w:val="superscript"/>
        </w:rPr>
        <w:t>7</w:t>
      </w:r>
      <w:r w:rsidR="00696DFA" w:rsidRPr="007C354A">
        <w:rPr>
          <w:i/>
        </w:rPr>
        <w:t>University of California San Francisco, San Francisco, CA, USA</w:t>
      </w:r>
    </w:p>
    <w:p w14:paraId="736DB078" w14:textId="77E06077" w:rsidR="00A6354C" w:rsidRPr="007C354A" w:rsidRDefault="00FC0DAC" w:rsidP="00654BF5">
      <w:pPr>
        <w:spacing w:before="240" w:after="0"/>
      </w:pPr>
      <w:r w:rsidRPr="007C354A">
        <w:rPr>
          <w:vertAlign w:val="superscript"/>
        </w:rPr>
        <w:t>*</w:t>
      </w:r>
      <w:r w:rsidRPr="007C354A">
        <w:t>These authors contributed equally.</w:t>
      </w:r>
    </w:p>
    <w:p w14:paraId="0974AE29" w14:textId="77777777" w:rsidR="00D1123D" w:rsidRPr="0008786B" w:rsidRDefault="00696DFA" w:rsidP="00654BF5">
      <w:pPr>
        <w:spacing w:before="240" w:after="0"/>
      </w:pPr>
      <w:r w:rsidRPr="0008786B">
        <w:rPr>
          <w:vertAlign w:val="superscript"/>
        </w:rPr>
        <w:t>#</w:t>
      </w:r>
      <w:r w:rsidRPr="0008786B">
        <w:t xml:space="preserve">Email: </w:t>
      </w:r>
      <w:hyperlink r:id="rId9" w:history="1">
        <w:r w:rsidRPr="0008786B">
          <w:rPr>
            <w:rStyle w:val="Hyperlink"/>
          </w:rPr>
          <w:t>eduardgrebe@sun.ac.za</w:t>
        </w:r>
      </w:hyperlink>
      <w:r w:rsidRPr="0008786B">
        <w:t xml:space="preserve">; Address: SACEMA, Stellenbosch University, Private Bag X1, 7602 </w:t>
      </w:r>
      <w:proofErr w:type="spellStart"/>
      <w:r w:rsidRPr="0008786B">
        <w:t>Matieland</w:t>
      </w:r>
      <w:proofErr w:type="spellEnd"/>
      <w:r w:rsidRPr="0008786B">
        <w:t>, South Africa.</w:t>
      </w:r>
    </w:p>
    <w:p w14:paraId="0D95B531" w14:textId="4354C156" w:rsidR="00696DFA" w:rsidRPr="00F211BB" w:rsidRDefault="00696DFA" w:rsidP="0063633A">
      <w:pPr>
        <w:pStyle w:val="Heading1"/>
      </w:pPr>
      <w:r w:rsidRPr="007C354A">
        <w:t>Abstract</w:t>
      </w:r>
    </w:p>
    <w:p w14:paraId="161124FA" w14:textId="77777777" w:rsidR="001A46A0" w:rsidRPr="007C354A" w:rsidRDefault="001A46A0" w:rsidP="00F14C97">
      <w:pPr>
        <w:pStyle w:val="Paragraph"/>
      </w:pPr>
    </w:p>
    <w:p w14:paraId="5C49FE2F" w14:textId="3E79ADE6" w:rsidR="00BD73A4" w:rsidRPr="00E26A43" w:rsidRDefault="00A6354C" w:rsidP="0063633A">
      <w:pPr>
        <w:pStyle w:val="Heading1"/>
      </w:pPr>
      <w:r w:rsidRPr="00E26A43">
        <w:t>Introduction</w:t>
      </w:r>
    </w:p>
    <w:p w14:paraId="2B5B7827" w14:textId="3F31EBCE" w:rsidR="009308CE" w:rsidRDefault="00421A36" w:rsidP="00654BF5">
      <w:pPr>
        <w:pStyle w:val="Paragraph"/>
      </w:pPr>
      <w:r>
        <w:t xml:space="preserve">For </w:t>
      </w:r>
      <w:r w:rsidRPr="00AE77EF">
        <w:t>pathogenesis studies</w:t>
      </w:r>
      <w:r>
        <w:t xml:space="preserve">, </w:t>
      </w:r>
      <w:r w:rsidRPr="00AE77EF">
        <w:t>diagnostic biomarker evaluation</w:t>
      </w:r>
      <w:r>
        <w:t xml:space="preserve">, and </w:t>
      </w:r>
      <w:r w:rsidRPr="00AA785A">
        <w:t>surveillance</w:t>
      </w:r>
      <w:r>
        <w:t xml:space="preserve"> purposes, it is frequently of interest </w:t>
      </w:r>
      <w:r w:rsidR="009308CE">
        <w:t>to estimate the</w:t>
      </w:r>
      <w:r w:rsidR="00C478AB">
        <w:t xml:space="preserve"> infection</w:t>
      </w:r>
      <w:r w:rsidR="009308CE">
        <w:t xml:space="preserve"> timing </w:t>
      </w:r>
      <w:r w:rsidR="0008786B">
        <w:t xml:space="preserve">(date of infection or time-since-infection) </w:t>
      </w:r>
      <w:r w:rsidR="009308CE">
        <w:t xml:space="preserve">of study subjects. </w:t>
      </w:r>
      <w:r w:rsidR="001C375B" w:rsidRPr="00AA785A">
        <w:t>Ideally</w:t>
      </w:r>
      <w:r w:rsidR="001C375B">
        <w:t>, a</w:t>
      </w:r>
      <w:r w:rsidR="009308CE">
        <w:t xml:space="preserve"> biomarker signature would provide reasonable </w:t>
      </w:r>
      <w:r w:rsidR="009308CE" w:rsidRPr="00AA785A">
        <w:t>direct</w:t>
      </w:r>
      <w:r w:rsidR="009308CE">
        <w:t xml:space="preserve"> </w:t>
      </w:r>
      <w:r w:rsidR="009308CE" w:rsidRPr="009558E8">
        <w:t xml:space="preserve">estimates </w:t>
      </w:r>
      <w:r w:rsidR="00CC55A3" w:rsidRPr="009558E8">
        <w:t xml:space="preserve">of an individual’s time-since-infection, but </w:t>
      </w:r>
      <w:r w:rsidR="00CC55A3" w:rsidRPr="00AA785A">
        <w:t>natural inter-subject variability</w:t>
      </w:r>
      <w:r w:rsidR="00CC55A3" w:rsidRPr="009558E8">
        <w:t xml:space="preserve"> of p</w:t>
      </w:r>
      <w:r w:rsidR="00041510" w:rsidRPr="009558E8">
        <w:t xml:space="preserve">athogenesis </w:t>
      </w:r>
      <w:r w:rsidR="00E01656">
        <w:t xml:space="preserve">and disease progression </w:t>
      </w:r>
      <w:r w:rsidR="00041510" w:rsidRPr="009558E8">
        <w:t>makes this</w:t>
      </w:r>
      <w:r w:rsidR="00CC55A3" w:rsidRPr="009558E8">
        <w:t xml:space="preserve"> difficult.</w:t>
      </w:r>
      <w:r w:rsidR="004B76DA" w:rsidRPr="009558E8">
        <w:t xml:space="preserve"> </w:t>
      </w:r>
      <w:r w:rsidR="00AC4C69">
        <w:t>T</w:t>
      </w:r>
      <w:r w:rsidR="004B76DA">
        <w:t xml:space="preserve">his work focuses on the use of </w:t>
      </w:r>
      <w:r w:rsidR="001C375B">
        <w:t xml:space="preserve">readily available, </w:t>
      </w:r>
      <w:r w:rsidR="004B76DA">
        <w:t>qualitative (i.e. positive/negative) test results</w:t>
      </w:r>
      <w:r w:rsidR="001C375B">
        <w:t xml:space="preserve"> to estimate date</w:t>
      </w:r>
      <w:r w:rsidR="00FB07FA">
        <w:t>s</w:t>
      </w:r>
      <w:r w:rsidR="001C375B">
        <w:t xml:space="preserve"> of infection</w:t>
      </w:r>
      <w:r w:rsidR="004B76DA">
        <w:t>.</w:t>
      </w:r>
    </w:p>
    <w:p w14:paraId="23E5CBD0" w14:textId="196FD2B8" w:rsidR="004B76DA" w:rsidRDefault="004B76DA" w:rsidP="00654BF5">
      <w:pPr>
        <w:pStyle w:val="Paragraph"/>
      </w:pPr>
      <w:r>
        <w:t>Most simply, nuanced infection dating applies to subjects who produce a negative test and</w:t>
      </w:r>
      <w:r w:rsidR="006223E7">
        <w:t xml:space="preserve"> </w:t>
      </w:r>
      <w:r w:rsidR="005962AE">
        <w:t xml:space="preserve">also (usually at a </w:t>
      </w:r>
      <w:r w:rsidR="006223E7">
        <w:t>later</w:t>
      </w:r>
      <w:r w:rsidR="005962AE">
        <w:t xml:space="preserve"> time)</w:t>
      </w:r>
      <w:r w:rsidR="006223E7">
        <w:t xml:space="preserve"> a positive test result,</w:t>
      </w:r>
      <w:r>
        <w:t xml:space="preserve"> </w:t>
      </w:r>
      <w:r w:rsidR="006223E7">
        <w:t xml:space="preserve">taking into account </w:t>
      </w:r>
      <w:r>
        <w:t xml:space="preserve">that no test can detect infection immediately after exposure. Hence, infection can at best be estimated to have occurred </w:t>
      </w:r>
      <w:r w:rsidR="00602DD1">
        <w:t>during</w:t>
      </w:r>
      <w:r>
        <w:t xml:space="preserve"> an interval </w:t>
      </w:r>
      <w:r w:rsidR="0030414E">
        <w:t>in</w:t>
      </w:r>
      <w:r>
        <w:t xml:space="preserve"> the past</w:t>
      </w:r>
      <w:r w:rsidR="0030414E">
        <w:t>,</w:t>
      </w:r>
      <w:r>
        <w:t xml:space="preserve"> </w:t>
      </w:r>
      <w:r w:rsidR="005962AE">
        <w:t>relative to</w:t>
      </w:r>
      <w:r>
        <w:t xml:space="preserve"> the </w:t>
      </w:r>
      <w:r w:rsidR="0030414E">
        <w:t xml:space="preserve">date(s) of the </w:t>
      </w:r>
      <w:r>
        <w:t>test</w:t>
      </w:r>
      <w:r w:rsidR="005962AE">
        <w:t>(</w:t>
      </w:r>
      <w:r>
        <w:t>s</w:t>
      </w:r>
      <w:r w:rsidR="005962AE">
        <w:t>)</w:t>
      </w:r>
      <w:r w:rsidR="004B16E2">
        <w:t>.</w:t>
      </w:r>
    </w:p>
    <w:p w14:paraId="3A81947E" w14:textId="61EDDB68" w:rsidR="00E07D94" w:rsidRDefault="005962AE" w:rsidP="00654BF5">
      <w:pPr>
        <w:pStyle w:val="Paragraph"/>
      </w:pPr>
      <w:r>
        <w:t>W</w:t>
      </w:r>
      <w:r w:rsidR="00041510">
        <w:t xml:space="preserve">hen a subject obtains ‘discordant results’ – i.e. a negative and a positive test </w:t>
      </w:r>
      <w:r w:rsidR="0030414E">
        <w:t xml:space="preserve">result </w:t>
      </w:r>
      <w:r w:rsidR="00041510">
        <w:t xml:space="preserve">on </w:t>
      </w:r>
      <w:r w:rsidR="0030414E">
        <w:t>the same</w:t>
      </w:r>
      <w:r w:rsidR="00041510">
        <w:t xml:space="preserve"> day</w:t>
      </w:r>
      <w:r w:rsidR="0030414E">
        <w:t xml:space="preserve">, </w:t>
      </w:r>
      <w:r w:rsidR="00041510">
        <w:t>this</w:t>
      </w:r>
      <w:r w:rsidR="0030414E">
        <w:t xml:space="preserve"> typically </w:t>
      </w:r>
      <w:r w:rsidR="00602DD1">
        <w:t xml:space="preserve">reflects </w:t>
      </w:r>
      <w:r w:rsidR="00041510">
        <w:t xml:space="preserve">positive results arising on ‘more sensitive’ tests than those on which the negative results were obtained. </w:t>
      </w:r>
      <w:r w:rsidR="004B76DA">
        <w:t>W</w:t>
      </w:r>
      <w:r w:rsidR="00C91C26">
        <w:t xml:space="preserve">hat </w:t>
      </w:r>
      <w:r w:rsidR="00041510">
        <w:t>we mean her</w:t>
      </w:r>
      <w:r w:rsidR="00041510" w:rsidRPr="00E07D94">
        <w:t xml:space="preserve">e </w:t>
      </w:r>
      <w:r w:rsidR="00C91C26" w:rsidRPr="00E07D94">
        <w:t>by higher sensitivity is a shorter</w:t>
      </w:r>
      <w:r w:rsidR="00041510" w:rsidRPr="00E07D94">
        <w:t xml:space="preserve"> </w:t>
      </w:r>
      <w:r w:rsidR="00041510" w:rsidRPr="00E07D94">
        <w:rPr>
          <w:i/>
        </w:rPr>
        <w:t xml:space="preserve">‘typical delay between </w:t>
      </w:r>
      <w:r w:rsidR="00602DD1">
        <w:rPr>
          <w:i/>
        </w:rPr>
        <w:t>exposure/</w:t>
      </w:r>
      <w:r w:rsidR="00041510" w:rsidRPr="00E07D94">
        <w:rPr>
          <w:i/>
        </w:rPr>
        <w:t>acquisition and detectability of infection</w:t>
      </w:r>
      <w:r w:rsidR="00895302">
        <w:rPr>
          <w:i/>
        </w:rPr>
        <w:t>.</w:t>
      </w:r>
      <w:r w:rsidR="00041510" w:rsidRPr="00E07D94">
        <w:t>’</w:t>
      </w:r>
      <w:r w:rsidR="00E07D94" w:rsidRPr="00E07D94">
        <w:t xml:space="preserve"> </w:t>
      </w:r>
      <w:r w:rsidR="00895302">
        <w:t>F</w:t>
      </w:r>
      <w:r w:rsidR="00895302" w:rsidRPr="00E07D94">
        <w:t xml:space="preserve">or </w:t>
      </w:r>
      <w:r w:rsidR="00E07D94" w:rsidRPr="00AA785A">
        <w:t>high-performing</w:t>
      </w:r>
      <w:r w:rsidR="00E07D94" w:rsidRPr="00E07D94">
        <w:t xml:space="preserve"> diagnostic tests, such as are normal for HIV and other viral infections like hepatitis, test sensitivity is optimally understood as being a function of time-since-infection, rather than simply the conventional statistical meaning of sensitivity as the probability of correctly identifying a positive case. We further discuss this idea in some detail in a related analysis o</w:t>
      </w:r>
      <w:r w:rsidR="00895302">
        <w:t>f</w:t>
      </w:r>
      <w:r w:rsidR="00E07D94" w:rsidRPr="00E07D94">
        <w:t xml:space="preserve"> </w:t>
      </w:r>
      <w:r w:rsidR="00895302">
        <w:t xml:space="preserve">the </w:t>
      </w:r>
      <w:r w:rsidR="00E07D94" w:rsidRPr="00E07D94">
        <w:t xml:space="preserve">‘residual risk’ of infection </w:t>
      </w:r>
      <w:r w:rsidR="0091077B">
        <w:t xml:space="preserve">from blood products, </w:t>
      </w:r>
      <w:r w:rsidR="00E07D94" w:rsidRPr="00E07D94">
        <w:t xml:space="preserve">that remains despite </w:t>
      </w:r>
      <w:r w:rsidR="00E07D94">
        <w:t xml:space="preserve">extensive </w:t>
      </w:r>
      <w:r w:rsidR="00E07D94" w:rsidRPr="00E07D94">
        <w:t xml:space="preserve">screening </w:t>
      </w:r>
      <w:r w:rsidR="0091077B">
        <w:t>(</w:t>
      </w:r>
      <w:proofErr w:type="spellStart"/>
      <w:r w:rsidR="0091077B">
        <w:t>Welte</w:t>
      </w:r>
      <w:proofErr w:type="spellEnd"/>
      <w:r w:rsidR="0091077B">
        <w:t xml:space="preserve"> et al., forthcoming).</w:t>
      </w:r>
    </w:p>
    <w:p w14:paraId="0591E5F2" w14:textId="18FCE05A" w:rsidR="00400248" w:rsidRDefault="006B3129" w:rsidP="00654BF5">
      <w:pPr>
        <w:pStyle w:val="Paragraph"/>
      </w:pPr>
      <w:r w:rsidRPr="00AA785A">
        <w:t xml:space="preserve">For more than 15 years, </w:t>
      </w:r>
      <w:r w:rsidR="00BD73A4" w:rsidRPr="00AA785A">
        <w:t>the only widely referenced explicit infection dating algorithm</w:t>
      </w:r>
      <w:r w:rsidR="00E62615" w:rsidRPr="00AA785A">
        <w:t>, that uses</w:t>
      </w:r>
      <w:r w:rsidRPr="00AA785A">
        <w:t xml:space="preserve"> test results to estimate </w:t>
      </w:r>
      <w:commentRangeStart w:id="14"/>
      <w:r w:rsidRPr="00AA785A">
        <w:t>time</w:t>
      </w:r>
      <w:commentRangeEnd w:id="14"/>
      <w:r w:rsidR="000A4A5A">
        <w:rPr>
          <w:rStyle w:val="CommentReference"/>
          <w:lang w:val="en-ZA"/>
        </w:rPr>
        <w:commentReference w:id="14"/>
      </w:r>
      <w:r w:rsidRPr="00AE77EF">
        <w:t xml:space="preserve">-since-infection </w:t>
      </w:r>
      <w:r w:rsidR="00BD73A4" w:rsidRPr="00AE77EF">
        <w:t>has been the ‘</w:t>
      </w:r>
      <w:proofErr w:type="spellStart"/>
      <w:r w:rsidR="00BD73A4" w:rsidRPr="00AE77EF">
        <w:t>Fiebig</w:t>
      </w:r>
      <w:proofErr w:type="spellEnd"/>
      <w:r w:rsidR="00BD73A4" w:rsidRPr="00AE77EF">
        <w:t xml:space="preserve"> stag</w:t>
      </w:r>
      <w:r w:rsidR="006223E7" w:rsidRPr="00AE77EF">
        <w:t>ing’ system</w:t>
      </w:r>
      <w:r w:rsidR="00B20007" w:rsidRPr="00AE77EF">
        <w:t xml:space="preserve"> </w:t>
      </w:r>
      <w:r w:rsidR="00F936F8" w:rsidRPr="00AA785A">
        <w:fldChar w:fldCharType="begin" w:fldLock="1"/>
      </w:r>
      <w:r w:rsidR="00AA785A">
        <w:instrText>ADDIN CSL_CITATION { "citationItems" : [ { "id" : "ITEM-1", "itemData" : { "DOI" : "10.1097/01.aids.0000076308.76477.b8", "ISSN" : "0269-9370", "PMID" : "12960819", "abstract" : "OBJECTIVES The characterization of primary HIV infection by the analysis of serial plasma samples from newly infected persons using multiple standard viral assays. DESIGN A retrospective study involving two sets of archived samples from HIV-infected plasma donors. (A) 435 samples from 51 donors detected by anti-HIV enzyme immunoassays donated during 1984-1994; (B) 145 specimens from 44 donors detected by p24 antigen screening donated during 1996-1998. SETTING Two US plasma products companies. MAIN OUTCOME MEASURES The timepoints of appearance of HIV-1 markers and viral load concentrations during primary HIV infection. RESULTS The pattern of sequential emergence of viral markers in the 'A' panels was highly consistent, allowing the definition and estimation of the duration of six sequential stages. From the 'B' panels, the viral load at p24 antigen seroconversion was estimated by regression analysis at 10 000 copies/ml (95% CI 2000-93 000) and the HIV replication rate at 0.35 log copies/ml/day, corresponding to a doubling time in the preseroconversion phase of 20.5 h (95% CI 18.2-23.4 h). Consequently, an RNA test with 50 copies/ml sensitivity would detect HIV infection approximately 7 days before a p24 antigen test, and 12 days before a sensitive anti-HIV test. CONCLUSION The sequential emergence of assay reactivity allows the classification of primary HIV-1 infection into distinct laboratory stages, which may facilitate the diagnosis of recent infection and stratification of patients enrolled in clinical trials. Quantitative analysis of preseroconversion replication rates of HIV is useful for projecting the yield and predictive value of assays targeting primary HIV infection.", "author" : [ { "dropping-particle" : "", "family" : "Fiebig", "given" : "Eberhard W", "non-dropping-particle" : "", "parse-names" : false, "suffix" : "" }, { "dropping-particle" : "", "family" : "Wright", "given" : "David J", "non-dropping-particle" : "", "parse-names" : false, "suffix" : "" }, { "dropping-particle" : "", "family" : "Rawal", "given" : "Bhupat D", "non-dropping-particle" : "", "parse-names" : false, "suffix" : "" }, { "dropping-particle" : "", "family" : "Garrett", "given" : "Patricia E", "non-dropping-particle" : "", "parse-names" : false, "suffix" : "" }, { "dropping-particle" : "", "family" : "Schumacher", "given" : "Richard T", "non-dropping-particle" : "", "parse-names" : false, "suffix" : "" }, { "dropping-particle" : "", "family" : "Peddada", "given" : "Lorraine", "non-dropping-particle" : "", "parse-names" : false, "suffix" : "" }, { "dropping-particle" : "", "family" : "Heldebrant", "given" : "Charles", "non-dropping-particle" : "", "parse-names" : false, "suffix" : "" }, { "dropping-particle" : "", "family" : "Smith", "given" : "Richard", "non-dropping-particle" : "", "parse-names" : false, "suffix" : "" }, { "dropping-particle" : "", "family" : "Conrad", "given" : "Andrew", "non-dropping-particle" : "", "parse-names" : false, "suffix" : "" }, { "dropping-particle" : "", "family" : "Kleinman", "given" : "Steven H", "non-dropping-particle" : "", "parse-names" : false, "suffix" : "" }, { "dropping-particle" : "", "family" : "Busch", "given" : "Michael P.", "non-dropping-particle" : "", "parse-names" : false, "suffix" : "" } ], "container-title" : "AIDS", "id" : "ITEM-1", "issue" : "13", "issued" : { "date-parts" : [ [ "2003", "9", "5" ] ] }, "page" : "1871-9", "title" : "Dynamics of HIV viremia and antibody seroconversion in plasma donors: implications for diagnosis and staging of primary HIV infection", "type" : "article-journal", "volume" : "17" }, "uris" : [ "http://www.mendeley.com/documents/?uuid=7face1cd-e921-4432-a470-d33348717cb2" ] } ], "mendeley" : { "formattedCitation" : "[1]", "plainTextFormattedCitation" : "[1]", "previouslyFormattedCitation" : "[1]" }, "properties" : { "noteIndex" : 0 }, "schema" : "https://github.com/citation-style-language/schema/raw/master/csl-citation.json" }</w:instrText>
      </w:r>
      <w:r w:rsidR="00F936F8" w:rsidRPr="00AA785A">
        <w:fldChar w:fldCharType="separate"/>
      </w:r>
      <w:r w:rsidR="00F936F8" w:rsidRPr="00AE77EF">
        <w:rPr>
          <w:noProof/>
        </w:rPr>
        <w:t>[1]</w:t>
      </w:r>
      <w:r w:rsidR="00F936F8" w:rsidRPr="00AA785A">
        <w:fldChar w:fldCharType="end"/>
      </w:r>
      <w:r w:rsidR="005E36F2" w:rsidRPr="00AE77EF">
        <w:t>,</w:t>
      </w:r>
      <w:r w:rsidR="006223E7" w:rsidRPr="00AE77EF">
        <w:t xml:space="preserve"> which defines</w:t>
      </w:r>
      <w:r w:rsidR="00BD73A4" w:rsidRPr="00AE77EF">
        <w:t xml:space="preserve"> a </w:t>
      </w:r>
      <w:r w:rsidR="00BD73A4" w:rsidRPr="00AE77EF">
        <w:lastRenderedPageBreak/>
        <w:t>number of stages of early HIV infection through</w:t>
      </w:r>
      <w:r w:rsidR="00CC55A3" w:rsidRPr="00AE77EF">
        <w:t xml:space="preserve"> various ‘standard’ combinations</w:t>
      </w:r>
      <w:r w:rsidR="0027328F" w:rsidRPr="00AE77EF">
        <w:t xml:space="preserve"> of discordan</w:t>
      </w:r>
      <w:r w:rsidRPr="00AE77EF">
        <w:t xml:space="preserve">t results using </w:t>
      </w:r>
      <w:r w:rsidR="0027328F" w:rsidRPr="00AE77EF">
        <w:t xml:space="preserve">diagnostic tests of </w:t>
      </w:r>
      <w:r w:rsidR="00210545" w:rsidRPr="00AE77EF">
        <w:t>different</w:t>
      </w:r>
      <w:r w:rsidR="00CC55A3" w:rsidRPr="00AE77EF">
        <w:t xml:space="preserve"> ‘sensitivity</w:t>
      </w:r>
      <w:r w:rsidRPr="00AE77EF">
        <w:t>.</w:t>
      </w:r>
      <w:r w:rsidR="00CC55A3" w:rsidRPr="00AE77EF">
        <w:t>’</w:t>
      </w:r>
      <w:r w:rsidR="00BD73A4">
        <w:t xml:space="preserve"> </w:t>
      </w:r>
      <w:r w:rsidR="00210D73">
        <w:t xml:space="preserve">For example, </w:t>
      </w:r>
      <w:proofErr w:type="spellStart"/>
      <w:r w:rsidR="00210D73">
        <w:t>Fiebig</w:t>
      </w:r>
      <w:proofErr w:type="spellEnd"/>
      <w:r w:rsidR="00210D73">
        <w:t xml:space="preserve"> stage 1 is defined as exhibiting reactivity on a viral load assay, but not </w:t>
      </w:r>
      <w:r w:rsidR="006223E7">
        <w:t xml:space="preserve">(yet) </w:t>
      </w:r>
      <w:r w:rsidR="00210D73">
        <w:t>on a p24 antigen assay</w:t>
      </w:r>
      <w:r w:rsidR="0001158A">
        <w:t xml:space="preserve">, and </w:t>
      </w:r>
      <w:r w:rsidR="001C375B">
        <w:t xml:space="preserve">in the seminal </w:t>
      </w:r>
      <w:r w:rsidR="00A0434A">
        <w:t xml:space="preserve">2003 </w:t>
      </w:r>
      <w:r w:rsidR="001C375B">
        <w:t>paper w</w:t>
      </w:r>
      <w:r w:rsidR="0027328F">
        <w:t>as estimated to be</w:t>
      </w:r>
      <w:r w:rsidR="00A0434A">
        <w:t>gin</w:t>
      </w:r>
      <w:r w:rsidR="0027328F">
        <w:t xml:space="preserve"> </w:t>
      </w:r>
      <w:r w:rsidR="00275870">
        <w:t xml:space="preserve">approximately </w:t>
      </w:r>
      <w:r w:rsidR="001C375B">
        <w:t>11</w:t>
      </w:r>
      <w:r w:rsidR="00275870">
        <w:t xml:space="preserve"> </w:t>
      </w:r>
      <w:r w:rsidR="0027328F">
        <w:t xml:space="preserve">days </w:t>
      </w:r>
      <w:del w:id="15" w:author="Bingham, JL, Mr &lt;jeremyb@sun.ac.za&gt;" w:date="2018-03-26T11:14:00Z">
        <w:r w:rsidR="0027328F" w:rsidDel="000A4A5A">
          <w:delText xml:space="preserve">since </w:delText>
        </w:r>
      </w:del>
      <w:ins w:id="16" w:author="Bingham, JL, Mr &lt;jeremyb@sun.ac.za&gt;" w:date="2018-03-26T11:14:00Z">
        <w:r w:rsidR="000A4A5A">
          <w:t xml:space="preserve">after </w:t>
        </w:r>
      </w:ins>
      <w:r w:rsidR="0027328F">
        <w:t>infection</w:t>
      </w:r>
      <w:r w:rsidR="00993BE6">
        <w:t xml:space="preserve">, with </w:t>
      </w:r>
      <w:r w:rsidR="00436147">
        <w:t xml:space="preserve">a </w:t>
      </w:r>
      <w:r w:rsidR="00993BE6">
        <w:t xml:space="preserve">mean duration </w:t>
      </w:r>
      <w:r w:rsidR="00275870">
        <w:t>of 5.0 days</w:t>
      </w:r>
      <w:r w:rsidR="000D540B">
        <w:t xml:space="preserve"> </w:t>
      </w:r>
      <w:r w:rsidR="000D540B">
        <w:fldChar w:fldCharType="begin" w:fldLock="1"/>
      </w:r>
      <w:r w:rsidR="00AA785A">
        <w:instrText>ADDIN CSL_CITATION { "citationItems" : [ { "id" : "ITEM-1", "itemData" : { "DOI" : "10.1097/01.aids.0000076308.76477.b8", "ISSN" : "0269-9370", "PMID" : "12960819", "abstract" : "OBJECTIVES The characterization of primary HIV infection by the analysis of serial plasma samples from newly infected persons using multiple standard viral assays. DESIGN A retrospective study involving two sets of archived samples from HIV-infected plasma donors. (A) 435 samples from 51 donors detected by anti-HIV enzyme immunoassays donated during 1984-1994; (B) 145 specimens from 44 donors detected by p24 antigen screening donated during 1996-1998. SETTING Two US plasma products companies. MAIN OUTCOME MEASURES The timepoints of appearance of HIV-1 markers and viral load concentrations during primary HIV infection. RESULTS The pattern of sequential emergence of viral markers in the 'A' panels was highly consistent, allowing the definition and estimation of the duration of six sequential stages. From the 'B' panels, the viral load at p24 antigen seroconversion was estimated by regression analysis at 10 000 copies/ml (95% CI 2000-93 000) and the HIV replication rate at 0.35 log copies/ml/day, corresponding to a doubling time in the preseroconversion phase of 20.5 h (95% CI 18.2-23.4 h). Consequently, an RNA test with 50 copies/ml sensitivity would detect HIV infection approximately 7 days before a p24 antigen test, and 12 days before a sensitive anti-HIV test. CONCLUSION The sequential emergence of assay reactivity allows the classification of primary HIV-1 infection into distinct laboratory stages, which may facilitate the diagnosis of recent infection and stratification of patients enrolled in clinical trials. Quantitative analysis of preseroconversion replication rates of HIV is useful for projecting the yield and predictive value of assays targeting primary HIV infection.", "author" : [ { "dropping-particle" : "", "family" : "Fiebig", "given" : "Eberhard W", "non-dropping-particle" : "", "parse-names" : false, "suffix" : "" }, { "dropping-particle" : "", "family" : "Wright", "given" : "David J", "non-dropping-particle" : "", "parse-names" : false, "suffix" : "" }, { "dropping-particle" : "", "family" : "Rawal", "given" : "Bhupat D", "non-dropping-particle" : "", "parse-names" : false, "suffix" : "" }, { "dropping-particle" : "", "family" : "Garrett", "given" : "Patricia E", "non-dropping-particle" : "", "parse-names" : false, "suffix" : "" }, { "dropping-particle" : "", "family" : "Schumacher", "given" : "Richard T", "non-dropping-particle" : "", "parse-names" : false, "suffix" : "" }, { "dropping-particle" : "", "family" : "Peddada", "given" : "Lorraine", "non-dropping-particle" : "", "parse-names" : false, "suffix" : "" }, { "dropping-particle" : "", "family" : "Heldebrant", "given" : "Charles", "non-dropping-particle" : "", "parse-names" : false, "suffix" : "" }, { "dropping-particle" : "", "family" : "Smith", "given" : "Richard", "non-dropping-particle" : "", "parse-names" : false, "suffix" : "" }, { "dropping-particle" : "", "family" : "Conrad", "given" : "Andrew", "non-dropping-particle" : "", "parse-names" : false, "suffix" : "" }, { "dropping-particle" : "", "family" : "Kleinman", "given" : "Steven H", "non-dropping-particle" : "", "parse-names" : false, "suffix" : "" }, { "dropping-particle" : "", "family" : "Busch", "given" : "Michael P.", "non-dropping-particle" : "", "parse-names" : false, "suffix" : "" } ], "container-title" : "AIDS", "id" : "ITEM-1", "issue" : "13", "issued" : { "date-parts" : [ [ "2003", "9", "5" ] ] }, "page" : "1871-9", "title" : "Dynamics of HIV viremia and antibody seroconversion in plasma donors: implications for diagnosis and staging of primary HIV infection", "type" : "article-journal", "volume" : "17" }, "uris" : [ "http://www.mendeley.com/documents/?uuid=7face1cd-e921-4432-a470-d33348717cb2" ] } ], "mendeley" : { "formattedCitation" : "[1]", "plainTextFormattedCitation" : "[1]", "previouslyFormattedCitation" : "[1]" }, "properties" : { "noteIndex" : 0 }, "schema" : "https://github.com/citation-style-language/schema/raw/master/csl-citation.json" }</w:instrText>
      </w:r>
      <w:r w:rsidR="000D540B">
        <w:fldChar w:fldCharType="separate"/>
      </w:r>
      <w:r w:rsidR="000D540B" w:rsidRPr="000D540B">
        <w:rPr>
          <w:noProof/>
        </w:rPr>
        <w:t>[1]</w:t>
      </w:r>
      <w:r w:rsidR="000D540B">
        <w:fldChar w:fldCharType="end"/>
      </w:r>
      <w:r w:rsidR="005E36F2">
        <w:t>.</w:t>
      </w:r>
      <w:r w:rsidR="00210D73">
        <w:t xml:space="preserve"> </w:t>
      </w:r>
      <w:r w:rsidR="001C375B">
        <w:t>T</w:t>
      </w:r>
      <w:r w:rsidR="005E36F2">
        <w:t>he</w:t>
      </w:r>
      <w:r w:rsidR="0001158A">
        <w:t xml:space="preserve"> particular </w:t>
      </w:r>
      <w:r w:rsidR="00BD73A4">
        <w:t>tests used in th</w:t>
      </w:r>
      <w:r w:rsidR="001C375B">
        <w:t>ese original</w:t>
      </w:r>
      <w:r w:rsidR="00BD73A4">
        <w:t xml:space="preserve"> </w:t>
      </w:r>
      <w:r w:rsidR="001C375B">
        <w:t>calculations</w:t>
      </w:r>
      <w:r w:rsidR="00BD73A4">
        <w:t xml:space="preserve"> are no longer in use</w:t>
      </w:r>
      <w:r w:rsidR="00436147">
        <w:t xml:space="preserve"> or</w:t>
      </w:r>
      <w:r w:rsidR="00BD73A4">
        <w:t xml:space="preserve"> </w:t>
      </w:r>
      <w:r w:rsidR="00436147">
        <w:t xml:space="preserve">commercially </w:t>
      </w:r>
      <w:r w:rsidR="00210D73">
        <w:t>available</w:t>
      </w:r>
      <w:r w:rsidR="001C375B">
        <w:t xml:space="preserve">. Others have used newer diagnostic assays to recalibrate the </w:t>
      </w:r>
      <w:proofErr w:type="spellStart"/>
      <w:r w:rsidR="001C375B">
        <w:t>Fiebig</w:t>
      </w:r>
      <w:proofErr w:type="spellEnd"/>
      <w:r w:rsidR="001C375B">
        <w:t xml:space="preserve"> stage mean duration estimates</w:t>
      </w:r>
      <w:r w:rsidR="0030414E">
        <w:t xml:space="preserve"> or redefine similar stages as an </w:t>
      </w:r>
      <w:proofErr w:type="spellStart"/>
      <w:r w:rsidR="0030414E">
        <w:t>analog</w:t>
      </w:r>
      <w:proofErr w:type="spellEnd"/>
      <w:r w:rsidR="0030414E">
        <w:t xml:space="preserve"> to the </w:t>
      </w:r>
      <w:proofErr w:type="spellStart"/>
      <w:r w:rsidR="0030414E">
        <w:t>Fiebig</w:t>
      </w:r>
      <w:proofErr w:type="spellEnd"/>
      <w:r w:rsidR="0030414E">
        <w:t xml:space="preserve"> method</w:t>
      </w:r>
      <w:r w:rsidR="006E70F2">
        <w:t xml:space="preserve"> </w:t>
      </w:r>
      <w:r w:rsidR="001C0DAC">
        <w:fldChar w:fldCharType="begin" w:fldLock="1"/>
      </w:r>
      <w:r w:rsidR="00AA785A">
        <w:instrText>ADDIN CSL_CITATION { "citationItems" : [ { "id" : "ITEM-1", "itemData" : { "DOI" : "10.1016/j.jtbi.2009.07.038", "ISSN" : "00225193", "abstract" : "BACKGROUND The current algorithm for HIV diagnosis in the US involves screening with an immunoassay (IA) and supplemental testing with Western blot (WB) or immunofluorescence assay. Because of existence of more sensitive and specific FDA-approved assays that would also reduce the cost and turn-around time of testing compared to WB, several alternative algorithms have been evaluated. Recently, an alternative algorithm using a sensitive 3rd or 4th generation IA followed by an HIV-1 and HIV-2 discriminatory supplemental test on the initial IA-positive specimens was proposed. Concordant positive results indicate HIV-positive specimens and discordant results are resolved by nucleic acid amplification testing (NAAT). OBJECTIVES To evaluate the sensitivity of assays during acute HIV infection and the performance of the current and an alternative algorithm using samples from HIV-1 seroconversion panels and persons with established HIV infections. STUDY DESIGN To evaluate the algorithms in early infections, 26 HIV-1 seroconverters from the US were tested with three 3rd generation and one 4th generation IA, six rapid tests (RTs), one NAAT, and WB. Sensitivity and specificity of the algorithms were calculated by testing an additional 416 HIV-positive and 414 uninfected control samples with one 3rd generation and one 4th generation IA, four RTs, one NAAT, and WB. RESULTS The individual assays evaluated became positive 5 (RT) to 26 days (NAAT) before WB was positive. Among seroconverters, the alternative algorithm detected significantly more infections than the current algorithm (103-134 versus 56, p&lt;0.0001). Furthermore, the use of a 4th generation IA instead of a 3rd generation assay as the screen resulted in significantly higher detection of acute infections (p&lt;0.0001). In contrast, the algorithms performed equally among specimens from established HIV-1 infections. CONCLUSIONS This study demonstrated improved sensitivity of the alternative algorithm for detecting acute HIV-1 infections, while maintaining the ability to accurately detect established HIV-1 infections. Early detection is important as individuals can be highly infectious during acute infection. In addition, the alternative algorithm should reduce turn-around time by using a RT as the supplemental test has the potential to increase the number of test results returned.", "author" : [ { "dropping-particle" : "", "family" : "Lee", "given" : "Ha Youn", "non-dropping-particle" : "", "parse-names" : false, "suffix" : "" }, { "dropping-particle" : "", "family" : "Giorgi", "given" : "Elena E.", "non-dropping-particle" : "", "parse-names" : false, "suffix" : "" }, { "dropping-particle" : "", "family" : "Keele", "given" : "Brandon F.", "non-dropping-particle" : "", "parse-names" : false, "suffix" : "" }, { "dropping-particle" : "", "family" : "Gaschen", "given" : "Brian", "non-dropping-particle" : "", "parse-names" : false, "suffix" : "" }, { "dropping-particle" : "", "family" : "Athreya", "given" : "Gayathri S.", "non-dropping-particle" : "", "parse-names" : false, "suffix" : "" }, { "dropping-particle" : "", "family" : "Salazar-Gonzalez", "given" : "Jesus F.", "non-dropping-particle" : "", "parse-names" : false, "suffix" : "" }, { "dropping-particle" : "", "family" : "Pham", "given" : "Kimmy T.", "non-dropping-particle" : "", "parse-names" : false, "suffix" : "" }, { "dropping-particle" : "", "family" : "Goepfert", "given" : "Paul A.", "non-dropping-particle" : "", "parse-names" : false, "suffix" : "" }, { "dropping-particle" : "", "family" : "Michael Kilby", "given" : "J.", "non-dropping-particle" : "", "parse-names" : false, "suffix" : "" }, { "dropping-particle" : "", "family" : "Saag", "given" : "Michael S.", "non-dropping-particle" : "", "parse-names" : false, "suffix" : "" }, { "dropping-particle" : "", "family" : "Delwart", "given" : "Eric L.", "non-dropping-particle" : "", "parse-names" : false, "suffix" : "" }, { "dropping-particle" : "", "family" : "Busch", "given" : "Michael P.", "non-dropping-particle" : "", "parse-names" : false, "suffix" : "" }, { "dropping-particle" : "", "family" : "Hahn", "given" : "Beatrice H.", "non-dropping-particle" : "", "parse-names" : false, "suffix" : "" }, { "dropping-particle" : "", "family" : "Shaw", "given" : "George M.", "non-dropping-particle" : "", "parse-names" : false, "suffix" : "" }, { "dropping-particle" : "", "family" : "Korber", "given" : "Bette T.", "non-dropping-particle" : "", "parse-names" : false, "suffix" : "" }, { "dropping-particle" : "", "family" : "Bhattacharya", "given" : "Tanmoy", "non-dropping-particle" : "", "parse-names" : false, "suffix" : "" }, { "dropping-particle" : "", "family" : "Perelson", "given" : "Alan S.", "non-dropping-particle" : "", "parse-names" : false, "suffix" : "" } ], "container-title" : "Journal of Theoretical Biology", "id" : "ITEM-1", "issue" : "2", "issued" : { "date-parts" : [ [ "2009", "11" ] ] }, "page" : "341-360", "title" : "Modeling sequence evolution in acute HIV-1 infection", "type" : "article-journal", "volume" : "261" }, "uris" : [ "http://www.mendeley.com/documents/?uuid=7028f007-9c56-4b0e-a935-6bc5b2ba3eb1" ] }, { "id" : "ITEM-2", "itemData" : { "DOI" : "10.1186/1742-4690-10-56", "ISBN" : "1742-4690 (Electronic)\\r1742-4690 (Linking)", "ISSN" : "1742-4690", "PMID" : "23718762", "abstract" : "BACKGROUND Fourth generation (4thG) immunoassay (IA) is becoming the standard HIV screening method but was not available when the Fiebig acute HIV infection (AHI) staging system was proposed. Here we evaluated AHI staging based on a 4thG IA (4thG staging). FINDINGS Screening for AHI was performed in real-time by pooled nucleic acid testing (NAT, n=48,828 samples) and sequential enzyme immunoassay (EIA, n=3,939 samples) identifying 63 subjects with non-reactive 2nd generation EIA (Fiebig stages I (n=25), II (n=7), III (n=29), IV (n=2)). The majority of samples tested (n=53) were subtype CRF_01AE (77%). NAT+ subjects were re-staged into three 4thG stages: stage 1 (n=20; 4th gen EIA-, 3rd gen EIA-), stage 2 (n=12; 4th gen EIA+, 3rd gen EIA-), stage 3 (n=31; 4th gen EIA+, 3rd gen EIA+, Western blot-/indeterminate). 4thG staging distinguishes groups of AHI subjects by time since presumed HIV exposure, pattern of CD8+ T, B and natural killer cell absolute numbers, and HIV RNA and DNA levels. This staging system further stratified Fiebig I subjects: 18 subjects in 4thG stage 1 had lower HIV RNA and DNA levels than 7 subjects in 4thG stage 2. CONCLUSIONS Using 4th generation IA as part of AHI staging distinguishes groups of patients by time since exposure to HIV, lymphocyte numbers and HIV viral burden. It identifies two groups of Fiebig stage I subjects who display different levels of HIV RNA and DNA, which may have implication for HIV cure. 4th generation IA should be incorporated into AHI staging systems.", "author" : [ { "dropping-particle" : "", "family" : "Ananworanich", "given" : "Jintanat", "non-dropping-particle" : "", "parse-names" : false, "suffix" : "" }, { "dropping-particle" : "", "family" : "Fletcher", "given" : "James L K", "non-dropping-particle" : "", "parse-names" : false, "suffix" : "" }, { "dropping-particle" : "", "family" : "Pinyakorn", "given" : "Suteeraporn", "non-dropping-particle" : "", "parse-names" : false, "suffix" : "" }, { "dropping-particle" : "", "family" : "Griensven", "given" : "Frits", "non-dropping-particle" : "van", "parse-names" : false, "suffix" : "" }, { "dropping-particle" : "", "family" : "Vandergeeten", "given" : "Claire", "non-dropping-particle" : "", "parse-names" : false, "suffix" : "" }, { "dropping-particle" : "", "family" : "Schuetz", "given" : "Alexandra", "non-dropping-particle" : "", "parse-names" : false, "suffix" : "" }, { "dropping-particle" : "", "family" : "Pankam", "given" : "Tippawan", "non-dropping-particle" : "", "parse-names" : false, "suffix" : "" }, { "dropping-particle" : "", "family" : "Trichavaroj", "given" : "Rapee", "non-dropping-particle" : "", "parse-names" : false, "suffix" : "" }, { "dropping-particle" : "", "family" : "Akapirat", "given" : "Siriwat", "non-dropping-particle" : "", "parse-names" : false, "suffix" : "" }, { "dropping-particle" : "", "family" : "Chomchey", "given" : "Nitiya", "non-dropping-particle" : "", "parse-names" : false, "suffix" : "" }, { "dropping-particle" : "", "family" : "Phanuphak", "given" : "Praphan", "non-dropping-particle" : "", "parse-names" : false, "suffix" : "" }, { "dropping-particle" : "", "family" : "Chomont", "given" : "Nicolas", "non-dropping-particle" : "", "parse-names" : false, "suffix" : "" }, { "dropping-particle" : "", "family" : "Michael", "given" : "Nelson L", "non-dropping-particle" : "", "parse-names" : false, "suffix" : "" }, { "dropping-particle" : "", "family" : "Kim", "given" : "Jerome H", "non-dropping-particle" : "", "parse-names" : false, "suffix" : "" }, { "dropping-particle" : "", "family" : "Souza", "given" : "Mark", "non-dropping-particle" : "de", "parse-names" : false, "suffix" : "" }, { "dropping-particle" : "", "family" : "RV254/SEARCH 010 Study Group", "given" : "", "non-dropping-particle" : "", "parse-names" : false, "suffix" : "" } ], "container-title" : "Retrovirology", "id" : "ITEM-2", "issue" : "1", "issued" : { "date-parts" : [ [ "2013", "5", "29" ] ] }, "page" : "56", "publisher" : "Retrovirology", "title" : "A novel acute HIV infection staging system based on 4th generation immunoassay", "type" : "article-journal", "volume" : "10" }, "uris" : [ "http://www.mendeley.com/documents/?uuid=3cb403d4-1b80-425e-b62b-c12d6c309d16" ] } ], "mendeley" : { "formattedCitation" : "[2,3]", "plainTextFormattedCitation" : "[2,3]", "previouslyFormattedCitation" : "[2,3]" }, "properties" : { "noteIndex" : 0 }, "schema" : "https://github.com/citation-style-language/schema/raw/master/csl-citation.json" }</w:instrText>
      </w:r>
      <w:r w:rsidR="001C0DAC">
        <w:fldChar w:fldCharType="separate"/>
      </w:r>
      <w:r w:rsidR="001C0DAC" w:rsidRPr="001C0DAC">
        <w:rPr>
          <w:noProof/>
        </w:rPr>
        <w:t>[2,3]</w:t>
      </w:r>
      <w:r w:rsidR="001C0DAC">
        <w:fldChar w:fldCharType="end"/>
      </w:r>
      <w:r w:rsidR="00210D73">
        <w:t xml:space="preserve">, </w:t>
      </w:r>
      <w:r w:rsidR="001C375B">
        <w:t xml:space="preserve">though as testing technology </w:t>
      </w:r>
      <w:r>
        <w:t xml:space="preserve">continues to </w:t>
      </w:r>
      <w:r w:rsidR="001C375B">
        <w:t>evolve</w:t>
      </w:r>
      <w:r w:rsidR="00D54271">
        <w:t xml:space="preserve"> rapidly</w:t>
      </w:r>
      <w:r>
        <w:t xml:space="preserve">, attempts to recalibrate these stages become </w:t>
      </w:r>
      <w:r w:rsidRPr="000A4A5A">
        <w:rPr>
          <w:highlight w:val="green"/>
          <w:rPrChange w:id="17" w:author="Bingham, JL, Mr &lt;jeremyb@sun.ac.za&gt;" w:date="2018-03-26T11:15:00Z">
            <w:rPr/>
          </w:rPrChange>
        </w:rPr>
        <w:t xml:space="preserve">more </w:t>
      </w:r>
      <w:commentRangeStart w:id="18"/>
      <w:r w:rsidRPr="000A4A5A">
        <w:rPr>
          <w:highlight w:val="green"/>
          <w:rPrChange w:id="19" w:author="Bingham, JL, Mr &lt;jeremyb@sun.ac.za&gt;" w:date="2018-03-26T11:15:00Z">
            <w:rPr/>
          </w:rPrChange>
        </w:rPr>
        <w:t>and</w:t>
      </w:r>
      <w:commentRangeEnd w:id="18"/>
      <w:r w:rsidR="000A4A5A">
        <w:rPr>
          <w:rStyle w:val="CommentReference"/>
          <w:lang w:val="en-ZA"/>
        </w:rPr>
        <w:commentReference w:id="18"/>
      </w:r>
      <w:r w:rsidRPr="00AE77EF">
        <w:t xml:space="preserve"> more</w:t>
      </w:r>
      <w:r>
        <w:t xml:space="preserve"> </w:t>
      </w:r>
      <w:r w:rsidR="00B4740A">
        <w:t>difficult</w:t>
      </w:r>
      <w:r>
        <w:t xml:space="preserve">. </w:t>
      </w:r>
    </w:p>
    <w:p w14:paraId="1DA9401F" w14:textId="630D6583" w:rsidR="00BD73A4" w:rsidRDefault="00C91C26" w:rsidP="00654BF5">
      <w:pPr>
        <w:pStyle w:val="Paragraph"/>
      </w:pPr>
      <w:r>
        <w:t xml:space="preserve">Infection date estimates will </w:t>
      </w:r>
      <w:r w:rsidR="0017070C">
        <w:t>usually</w:t>
      </w:r>
      <w:r>
        <w:t xml:space="preserve"> be </w:t>
      </w:r>
      <w:r w:rsidR="0017070C">
        <w:t>well summarised</w:t>
      </w:r>
      <w:r>
        <w:t xml:space="preserve"> as intervals</w:t>
      </w:r>
      <w:r w:rsidR="005962AE">
        <w:t>,</w:t>
      </w:r>
      <w:r>
        <w:t xml:space="preserve"> </w:t>
      </w:r>
      <w:r w:rsidR="00C4537A">
        <w:t xml:space="preserve">the midpoint of which is naturally considered a ‘point estimate’ </w:t>
      </w:r>
      <w:r w:rsidR="0061777A">
        <w:t xml:space="preserve">of the date of infection. </w:t>
      </w:r>
      <w:r>
        <w:t xml:space="preserve">These intervals can be </w:t>
      </w:r>
      <w:r w:rsidR="006B3129">
        <w:t>understood</w:t>
      </w:r>
      <w:r>
        <w:t xml:space="preserve"> as (somewhat round shouldered) </w:t>
      </w:r>
      <w:proofErr w:type="gramStart"/>
      <w:r>
        <w:t>plateaus</w:t>
      </w:r>
      <w:r w:rsidR="006B3129">
        <w:t xml:space="preserve">, </w:t>
      </w:r>
      <w:r w:rsidR="000E1D91">
        <w:t>and</w:t>
      </w:r>
      <w:proofErr w:type="gramEnd"/>
      <w:r w:rsidR="006B3129">
        <w:t xml:space="preserve"> can</w:t>
      </w:r>
      <w:r>
        <w:t xml:space="preserve"> </w:t>
      </w:r>
      <w:r w:rsidR="0017070C">
        <w:t xml:space="preserve">be interpreted </w:t>
      </w:r>
      <w:r w:rsidR="000E1D91">
        <w:t xml:space="preserve">from a Bayesian point of view </w:t>
      </w:r>
      <w:r w:rsidR="0017070C">
        <w:t xml:space="preserve">as </w:t>
      </w:r>
      <w:r w:rsidR="000E1D91">
        <w:t>‘</w:t>
      </w:r>
      <w:r w:rsidR="0017070C">
        <w:t>posteriors</w:t>
      </w:r>
      <w:r w:rsidR="00FF1D85">
        <w:t>.</w:t>
      </w:r>
      <w:r w:rsidR="000E1D91">
        <w:t>’</w:t>
      </w:r>
      <w:r w:rsidR="00FF1D85">
        <w:t xml:space="preserve"> </w:t>
      </w:r>
      <w:r w:rsidR="00FF1D85" w:rsidRPr="00B875BB">
        <w:rPr>
          <w:highlight w:val="green"/>
          <w:rPrChange w:id="20" w:author="Bingham, JL, Mr &lt;jeremyb@sun.ac.za&gt;" w:date="2018-03-26T11:24:00Z">
            <w:rPr/>
          </w:rPrChange>
        </w:rPr>
        <w:t>The intervals can further</w:t>
      </w:r>
      <w:r w:rsidR="0017070C" w:rsidRPr="00B875BB">
        <w:rPr>
          <w:highlight w:val="green"/>
          <w:rPrChange w:id="21" w:author="Bingham, JL, Mr &lt;jeremyb@sun.ac.za&gt;" w:date="2018-03-26T11:24:00Z">
            <w:rPr/>
          </w:rPrChange>
        </w:rPr>
        <w:t xml:space="preserve"> </w:t>
      </w:r>
      <w:r w:rsidRPr="00B875BB">
        <w:rPr>
          <w:highlight w:val="green"/>
          <w:rPrChange w:id="22" w:author="Bingham, JL, Mr &lt;jeremyb@sun.ac.za&gt;" w:date="2018-03-26T11:24:00Z">
            <w:rPr/>
          </w:rPrChange>
        </w:rPr>
        <w:t xml:space="preserve">serve as ‘priors’ in the analysis of additional quantitative markers obtained within </w:t>
      </w:r>
      <w:r w:rsidR="00FF1D85" w:rsidRPr="00B875BB">
        <w:rPr>
          <w:highlight w:val="green"/>
          <w:rPrChange w:id="23" w:author="Bingham, JL, Mr &lt;jeremyb@sun.ac.za&gt;" w:date="2018-03-26T11:24:00Z">
            <w:rPr/>
          </w:rPrChange>
        </w:rPr>
        <w:t>a</w:t>
      </w:r>
      <w:r w:rsidR="005962AE" w:rsidRPr="00B875BB">
        <w:rPr>
          <w:highlight w:val="green"/>
          <w:rPrChange w:id="24" w:author="Bingham, JL, Mr &lt;jeremyb@sun.ac.za&gt;" w:date="2018-03-26T11:24:00Z">
            <w:rPr/>
          </w:rPrChange>
        </w:rPr>
        <w:t xml:space="preserve"> calibrated dynamic range</w:t>
      </w:r>
      <w:r w:rsidRPr="00B875BB">
        <w:rPr>
          <w:highlight w:val="green"/>
          <w:rPrChange w:id="25" w:author="Bingham, JL, Mr &lt;jeremyb@sun.ac.za&gt;" w:date="2018-03-26T11:24:00Z">
            <w:rPr/>
          </w:rPrChange>
        </w:rPr>
        <w:t>.</w:t>
      </w:r>
    </w:p>
    <w:p w14:paraId="25FAEF34" w14:textId="6D603973" w:rsidR="00F0235F" w:rsidRDefault="006B3129" w:rsidP="00654BF5">
      <w:pPr>
        <w:pStyle w:val="Paragraph"/>
      </w:pPr>
      <w:r w:rsidRPr="00B875BB">
        <w:rPr>
          <w:highlight w:val="yellow"/>
          <w:rPrChange w:id="26" w:author="Bingham, JL, Mr &lt;jeremyb@sun.ac.za&gt;" w:date="2018-03-26T11:24:00Z">
            <w:rPr/>
          </w:rPrChange>
        </w:rPr>
        <w:t>Building from</w:t>
      </w:r>
      <w:r>
        <w:t xml:space="preserve"> the </w:t>
      </w:r>
      <w:proofErr w:type="spellStart"/>
      <w:r>
        <w:t>Fiebig</w:t>
      </w:r>
      <w:proofErr w:type="spellEnd"/>
      <w:r>
        <w:t xml:space="preserve"> staging concept, </w:t>
      </w:r>
      <w:r w:rsidR="00812D8F">
        <w:t xml:space="preserve">we developed </w:t>
      </w:r>
      <w:r>
        <w:t xml:space="preserve">a new, </w:t>
      </w:r>
      <w:r w:rsidRPr="00B875BB">
        <w:rPr>
          <w:highlight w:val="yellow"/>
          <w:rPrChange w:id="27" w:author="Bingham, JL, Mr &lt;jeremyb@sun.ac.za&gt;" w:date="2018-03-26T11:25:00Z">
            <w:rPr/>
          </w:rPrChange>
        </w:rPr>
        <w:t>more nuanced</w:t>
      </w:r>
      <w:del w:id="28" w:author="Bingham, JL, Mr &lt;jeremyb@sun.ac.za&gt;" w:date="2018-03-26T11:25:00Z">
        <w:r w:rsidR="003475EA" w:rsidDel="00B875BB">
          <w:delText>,</w:delText>
        </w:r>
      </w:del>
      <w:r w:rsidR="00B23A7E">
        <w:t xml:space="preserve"> infection dating algorithm</w:t>
      </w:r>
      <w:r>
        <w:t xml:space="preserve"> </w:t>
      </w:r>
      <w:r w:rsidR="00733BE3">
        <w:t>to meet the needs of a substantial collaboration (the Consortium for the Evaluation and Performance of HIV I</w:t>
      </w:r>
      <w:r w:rsidR="00ED4367">
        <w:t>ncidence Assays –</w:t>
      </w:r>
      <w:r w:rsidR="003475EA">
        <w:t xml:space="preserve"> </w:t>
      </w:r>
      <w:r w:rsidR="00ED4367">
        <w:t>CEPHIA</w:t>
      </w:r>
      <w:r w:rsidR="003475EA">
        <w:t xml:space="preserve"> </w:t>
      </w:r>
      <w:r w:rsidR="008B498D">
        <w:fldChar w:fldCharType="begin" w:fldLock="1"/>
      </w:r>
      <w:r w:rsidR="00AA785A">
        <w:instrText>ADDIN CSL_CITATION { "citationItems" : [ { "id" : "ITEM-1", "itemData" : { "URL" : "http://www.incidence-estimation.org/page/cephia", "author" : [ { "dropping-particle" : "", "family" : "CEPHIA", "given" : "", "non-dropping-particle" : "", "parse-names" : false, "suffix" : "" } ], "id" : "ITEM-1", "issued" : { "date-parts" : [ [ "0" ] ] }, "title" : "Consortium for the Performance and Evaluation of HIV Incidence Assays", "type" : "webpage" }, "uris" : [ "http://www.mendeley.com/documents/?uuid=49bf1615-1bd7-4927-b56c-2b10426f3f34" ] } ], "mendeley" : { "formattedCitation" : "[4]", "plainTextFormattedCitation" : "[4]", "previouslyFormattedCitation" : "[4]" }, "properties" : { "noteIndex" : 0 }, "schema" : "https://github.com/citation-style-language/schema/raw/master/csl-citation.json" }</w:instrText>
      </w:r>
      <w:r w:rsidR="008B498D">
        <w:fldChar w:fldCharType="separate"/>
      </w:r>
      <w:r w:rsidR="001C0DAC" w:rsidRPr="001C0DAC">
        <w:rPr>
          <w:noProof/>
        </w:rPr>
        <w:t>[4]</w:t>
      </w:r>
      <w:r w:rsidR="008B498D">
        <w:fldChar w:fldCharType="end"/>
      </w:r>
      <w:r w:rsidR="00ED4367">
        <w:t xml:space="preserve">) </w:t>
      </w:r>
      <w:r w:rsidR="00210545">
        <w:t>in support of</w:t>
      </w:r>
      <w:r w:rsidR="00733BE3">
        <w:t xml:space="preserve"> the discovery, development and evaluation of recent infection biomarkers</w:t>
      </w:r>
      <w:r w:rsidR="00D37A94">
        <w:t xml:space="preserve"> </w:t>
      </w:r>
      <w:r w:rsidR="003C40F3">
        <w:fldChar w:fldCharType="begin" w:fldLock="1"/>
      </w:r>
      <w:r w:rsidR="00AA785A">
        <w:instrText>ADDIN CSL_CITATION { "citationItems" : [ { "id" : "ITEM-1", "itemData" : { "DOI" : "10.1097/QAD.0000000000000429", "ISBN" : "1473-5571 (Electronic) 0269-9370 (Linking)", "ISSN" : "0269-9370", "PMID" : "25144218", "abstract" : "OBJECTIVE: Cross-sectional HIV incidence surveillance, using assays that distinguish 'recent' from 'nonrecent' infections, has been hampered by inadequate performance and characterization of incidence assays. In this study, the Consortium for the Evaluation and Performance of HIV Incidence Assays presents results of the first independent evaluation of five incidence assays (BED, Limiting Antigen Avidity, Less-sensitive Vitros, Vitros Avidity and BioRad Avidity). DESIGN: A large repository of diverse specimens from HIV-positive patients was established, multiple assays were run on 2500 selected specimens, and data were analyzed to estimate assay characteristics relevant for incidence surveillance. METHODS: The mean duration of recent infection (MDRI, average time 'recent' while infected for less than some time cut-off T) was estimated from longitudinal data on seroconverters by regression. The false-recent rate (FRR, probability of testing 'recent' when infected for longer than T) was explored by measuring the proportions of 'recent' results in various subsets of patients. RESULTS: Assays continue to fail to attain the simultaneously large MDRI and small FRR demanded by existing performance guidelines. All assays produce high FRRs amongst virally suppressed patients (&gt;40%), including elite controllers and treated patients. CONCLUSIONS: Results from this first independent evaluation provide valuable information about the current performance of assays, and suggest the need for further optimization. Variation of 'recent'/'nonrecent' thresholds and the use of multiple antibody-maturation assays, as well as other biomarkers, can now be explored, using the rich data generated by the Consortium for the Evaluation and Performance of HIV Incidence Assays. Consistently high FRRs amongst those virally suppressed suggest that viral load will be a particularly valuable supplementary marker.", "author" : [ { "dropping-particle" : "", "family" : "Kassanjee", "given" : "Reshma", "non-dropping-particle" : "", "parse-names" : false, "suffix" : "" }, { "dropping-particle" : "", "family" : "Pilcher", "given" : "Christopher D", "non-dropping-particle" : "", "parse-names" : false, "suffix" : "" }, { "dropping-particle" : "", "family" : "Keating", "given" : "Sheila M", "non-dropping-particle" : "", "parse-names" : false, "suffix" : "" }, { "dropping-particle" : "", "family" : "Facente", "given" : "Shelley N", "non-dropping-particle" : "", "parse-names" : false, "suffix" : "" }, { "dropping-particle" : "", "family" : "McKinney", "given" : "Elaine", "non-dropping-particle" : "", "parse-names" : false, "suffix" : "" }, { "dropping-particle" : "", "family" : "Price", "given" : "Matthew A", "non-dropping-particle" : "", "parse-names" : false, "suffix" : "" }, { "dropping-particle" : "", "family" : "Martin", "given" : "Jeffrey N", "non-dropping-particle" : "", "parse-names" : false, "suffix" : "" }, { "dropping-particle" : "", "family" : "Little", "given" : "Susan", "non-dropping-particle" : "", "parse-names" : false, "suffix" : "" }, { "dropping-particle" : "", "family" : "Hecht", "given" : "Frederick M", "non-dropping-particle" : "", "parse-names" : false, "suffix" : "" }, { "dropping-particle" : "", "family" : "Kallas", "given" : "Esper G", "non-dropping-particle" : "", "parse-names" : false, "suffix" : "" }, { "dropping-particle" : "", "family" : "Welte", "given" : "Alex", "non-dropping-particle" : "", "parse-names" : false, "suffix" : "" }, { "dropping-particle" : "", "family" : "Busch", "given" : "Michael P", "non-dropping-particle" : "", "parse-names" : false, "suffix" : "" }, { "dropping-particle" : "", "family" : "Murphy", "given" : "Gary", "non-dropping-particle" : "", "parse-names" : false, "suffix" : "" } ], "container-title" : "AIDS", "id" : "ITEM-1", "issue" : "16", "issued" : { "date-parts" : [ [ "2014", "10" ] ] }, "note" : "Kassanjee, Reshma\nPilcher, Christopher D\nKeating, Sheila M\nFacente, Shelley N\nMcKinney, Elaine\nPrice, Matthew A\nMartin, Jeffrey N\nLittle, Susan\nHecht, Frederick M\nKallas, Esper G\nWelte, Alex\nBusch, Michael P\nMurphy, Gary\n(CEPHIA)\neng\nAI106039/AI/NIAID NIH HHS/\nAI43638/AI/NIAID NIH HHS/\nAI74621/AI/NIAID NIH HHS/\nP01 AI071713/AI/NIAID NIH HHS/\nP30 AI027763/AI/NIAID NIH HHS/\nR01 HD074511/HD/NICHD NIH HHS/\nR24 AI067039/AI/NIAID NIH HHS/\nR34 MH096606/MH/NIMH NIH HHS/\nResearch Support, N.I.H., Extramural\nResearch Support, Non-U.S. Gov't\nEngland\nLondon, England\n2014/08/22 06:00\nAIDS. 2014 Oct 23;28(16):2439-49. doi: 10.1097/QAD.0000000000000429.", "page" : "2439-2449", "title" : "Independent assessment of candidate HIV incidence assays on specimens in the CEPHIA repository", "type" : "article-journal", "volume" : "28" }, "uris" : [ "http://www.mendeley.com/documents/?uuid=a3ed0b7c-60ad-4284-b19b-b81688f8f834" ] }, { "id" : "ITEM-2", "itemData" : { "DOI" : "10.1017/S0950268816002910", "ISSN" : "1469-4409", "PMID" : "28004622", "abstract" : "In 2011 the Incidence Assay Critical Path Working Group reviewed the current state of HIV incidence assays and helped to determine a critical path to the introduction of an HIV incidence assay. At that time the Consortium for Evaluation and Performance of HIV Incidence Assays (CEPHIA) was formed to spur progress and raise standards among assay developers, scientists and laboratories involved in HIV incidence measurement and to structure and conduct a direct independent comparative evaluation of the performance of 10 existing HIV incidence assays, to be considered singly and in combinations as recent infection test algorithms. In this paper we report on a new framework for HIV incidence assay evaluation that has emerged from this effort over the past 5 years, which includes a preliminary target product profile for an incidence assay, a consensus around key performance metrics along with analytical tools and deployment of a standardized approach for incidence assay evaluation. The specimen panels for this evaluation have been collected in large volumes, characterized using a novel approach for infection dating rules and assembled into panels designed to assess the impact of important sources of measurement error with incidence assays such as viral subtype, elite host control of viraemia and antiretroviral treatment. We present the specific rationale for several of these innovations, and discuss important resources for assay developers and researchers that have recently become available. Finally, we summarize the key remaining steps on the path to development and implementation of reliable assays for monitoring HIV incidence at a population level.", "author" : [ { "dropping-particle" : "", "family" : "Murphy", "given" : "G", "non-dropping-particle" : "", "parse-names" : false, "suffix" : "" }, { "dropping-particle" : "", "family" : "Pilcher", "given" : "C D", "non-dropping-particle" : "", "parse-names" : false, "suffix" : "" }, { "dropping-particle" : "", "family" : "Keating", "given" : "S M", "non-dropping-particle" : "", "parse-names" : false, "suffix" : "" }, { "dropping-particle" : "", "family" : "Kassanjee", "given" : "R", "non-dropping-particle" : "", "parse-names" : false, "suffix" : "" }, { "dropping-particle" : "", "family" : "Facente", "given" : "S N", "non-dropping-particle" : "", "parse-names" : false, "suffix" : "" }, { "dropping-particle" : "", "family" : "Welte", "given" : "A", "non-dropping-particle" : "", "parse-names" : false, "suffix" : "" }, { "dropping-particle" : "", "family" : "Grebe", "given" : "E", "non-dropping-particle" : "", "parse-names" : false, "suffix" : "" }, { "dropping-particle" : "", "family" : "Marson", "given" : "K", "non-dropping-particle" : "", "parse-names" : false, "suffix" : "" }, { "dropping-particle" : "", "family" : "Busch", "given" : "M P", "non-dropping-particle" : "", "parse-names" : false, "suffix" : "" }, { "dropping-particle" : "", "family" : "Dailey", "given" : "P", "non-dropping-particle" : "", "parse-names" : false, "suffix" : "" }, { "dropping-particle" : "", "family" : "Parkin", "given" : "N", "non-dropping-particle" : "", "parse-names" : false, "suffix" : "" }, { "dropping-particle" : "", "family" : "Osborn", "given" : "J", "non-dropping-particle" : "", "parse-names" : false, "suffix" : "" }, { "dropping-particle" : "", "family" : "Ongarello", "given" : "S", "non-dropping-particle" : "", "parse-names" : false, "suffix" : "" }, { "dropping-particle" : "", "family" : "Marsh", "given" : "K", "non-dropping-particle" : "", "parse-names" : false, "suffix" : "" }, { "dropping-particle" : "", "family" : "Garcia-Calleja", "given" : "J M", "non-dropping-particle" : "", "parse-names" : false, "suffix" : "" }, { "dropping-particle" : "", "family" : "Consortium for the Evaluation and Performance of HIV Incidence Assays (CEPHIA)", "given" : "", "non-dropping-particle" : "", "parse-names" : false, "suffix" : "" } ], "container-title" : "Epidemiology and Infection", "id" : "ITEM-2", "issue" : "5", "issued" : { "date-parts" : [ [ "2017", "12", "22" ] ] }, "page" : "925-941", "title" : "Moving towards a reliable HIV incidence test - current status, resources available, future directions and challenges ahead", "type" : "article-journal", "volume" : "145" }, "uris" : [ "http://www.mendeley.com/documents/?uuid=4e3f5344-c4fb-4c2d-9f0d-517e6883dc32" ] } ], "mendeley" : { "formattedCitation" : "[5,6]", "plainTextFormattedCitation" : "[5,6]", "previouslyFormattedCitation" : "[5,6]" }, "properties" : { "noteIndex" : 0 }, "schema" : "https://github.com/citation-style-language/schema/raw/master/csl-citation.json" }</w:instrText>
      </w:r>
      <w:r w:rsidR="003C40F3">
        <w:fldChar w:fldCharType="separate"/>
      </w:r>
      <w:r w:rsidR="003C40F3" w:rsidRPr="003C40F3">
        <w:rPr>
          <w:noProof/>
        </w:rPr>
        <w:t>[5,6]</w:t>
      </w:r>
      <w:r w:rsidR="003C40F3">
        <w:fldChar w:fldCharType="end"/>
      </w:r>
      <w:r w:rsidR="005E36F2">
        <w:t>.</w:t>
      </w:r>
      <w:r w:rsidR="00733BE3">
        <w:t xml:space="preserve"> </w:t>
      </w:r>
      <w:r w:rsidR="00F0235F">
        <w:t xml:space="preserve">The primary CEPHIA activity was to develop various </w:t>
      </w:r>
      <w:r w:rsidR="00F0235F" w:rsidRPr="00B875BB">
        <w:rPr>
          <w:highlight w:val="yellow"/>
          <w:rPrChange w:id="29" w:author="Bingham, JL, Mr &lt;jeremyb@sun.ac.za&gt;" w:date="2018-03-26T11:25:00Z">
            <w:rPr/>
          </w:rPrChange>
        </w:rPr>
        <w:t>case definitions for ‘recent HIV infection’</w:t>
      </w:r>
      <w:r w:rsidR="00F0235F">
        <w:t xml:space="preserve">, with intended applicability mainly to </w:t>
      </w:r>
      <w:r w:rsidR="004A2D91" w:rsidRPr="00B875BB">
        <w:rPr>
          <w:highlight w:val="yellow"/>
          <w:rPrChange w:id="30" w:author="Bingham, JL, Mr &lt;jeremyb@sun.ac.za&gt;" w:date="2018-03-26T11:25:00Z">
            <w:rPr/>
          </w:rPrChange>
        </w:rPr>
        <w:t xml:space="preserve">HIV incidence </w:t>
      </w:r>
      <w:r w:rsidR="00F0235F" w:rsidRPr="00B875BB">
        <w:rPr>
          <w:highlight w:val="yellow"/>
          <w:rPrChange w:id="31" w:author="Bingham, JL, Mr &lt;jeremyb@sun.ac.za&gt;" w:date="2018-03-26T11:25:00Z">
            <w:rPr/>
          </w:rPrChange>
        </w:rPr>
        <w:t>surve</w:t>
      </w:r>
      <w:r w:rsidR="00EA09EE" w:rsidRPr="00B875BB">
        <w:rPr>
          <w:highlight w:val="yellow"/>
          <w:rPrChange w:id="32" w:author="Bingham, JL, Mr &lt;jeremyb@sun.ac.za&gt;" w:date="2018-03-26T11:25:00Z">
            <w:rPr/>
          </w:rPrChange>
        </w:rPr>
        <w:t>illance</w:t>
      </w:r>
      <w:r w:rsidR="00EA09EE">
        <w:t>, rather than individual-</w:t>
      </w:r>
      <w:r w:rsidR="00F0235F">
        <w:t>level staging</w:t>
      </w:r>
      <w:r w:rsidR="003C40F3">
        <w:t xml:space="preserve"> </w:t>
      </w:r>
      <w:r w:rsidR="00944B01">
        <w:fldChar w:fldCharType="begin" w:fldLock="1"/>
      </w:r>
      <w:r w:rsidR="00AA785A">
        <w:instrText>ADDIN CSL_CITATION { "citationItems" : [ { "id" : "ITEM-1", "itemData" : { "DOI" : "10.1097/QAD.0000000000000429", "ISBN" : "1473-5571 (Electronic) 0269-9370 (Linking)", "ISSN" : "0269-9370", "PMID" : "25144218", "abstract" : "OBJECTIVE: Cross-sectional HIV incidence surveillance, using assays that distinguish 'recent' from 'nonrecent' infections, has been hampered by inadequate performance and characterization of incidence assays. In this study, the Consortium for the Evaluation and Performance of HIV Incidence Assays presents results of the first independent evaluation of five incidence assays (BED, Limiting Antigen Avidity, Less-sensitive Vitros, Vitros Avidity and BioRad Avidity). DESIGN: A large repository of diverse specimens from HIV-positive patients was established, multiple assays were run on 2500 selected specimens, and data were analyzed to estimate assay characteristics relevant for incidence surveillance. METHODS: The mean duration of recent infection (MDRI, average time 'recent' while infected for less than some time cut-off T) was estimated from longitudinal data on seroconverters by regression. The false-recent rate (FRR, probability of testing 'recent' when infected for longer than T) was explored by measuring the proportions of 'recent' results in various subsets of patients. RESULTS: Assays continue to fail to attain the simultaneously large MDRI and small FRR demanded by existing performance guidelines. All assays produce high FRRs amongst virally suppressed patients (&gt;40%), including elite controllers and treated patients. CONCLUSIONS: Results from this first independent evaluation provide valuable information about the current performance of assays, and suggest the need for further optimization. Variation of 'recent'/'nonrecent' thresholds and the use of multiple antibody-maturation assays, as well as other biomarkers, can now be explored, using the rich data generated by the Consortium for the Evaluation and Performance of HIV Incidence Assays. Consistently high FRRs amongst those virally suppressed suggest that viral load will be a particularly valuable supplementary marker.", "author" : [ { "dropping-particle" : "", "family" : "Kassanjee", "given" : "Reshma", "non-dropping-particle" : "", "parse-names" : false, "suffix" : "" }, { "dropping-particle" : "", "family" : "Pilcher", "given" : "Christopher D", "non-dropping-particle" : "", "parse-names" : false, "suffix" : "" }, { "dropping-particle" : "", "family" : "Keating", "given" : "Sheila M", "non-dropping-particle" : "", "parse-names" : false, "suffix" : "" }, { "dropping-particle" : "", "family" : "Facente", "given" : "Shelley N", "non-dropping-particle" : "", "parse-names" : false, "suffix" : "" }, { "dropping-particle" : "", "family" : "McKinney", "given" : "Elaine", "non-dropping-particle" : "", "parse-names" : false, "suffix" : "" }, { "dropping-particle" : "", "family" : "Price", "given" : "Matthew A", "non-dropping-particle" : "", "parse-names" : false, "suffix" : "" }, { "dropping-particle" : "", "family" : "Martin", "given" : "Jeffrey N", "non-dropping-particle" : "", "parse-names" : false, "suffix" : "" }, { "dropping-particle" : "", "family" : "Little", "given" : "Susan", "non-dropping-particle" : "", "parse-names" : false, "suffix" : "" }, { "dropping-particle" : "", "family" : "Hecht", "given" : "Frederick M", "non-dropping-particle" : "", "parse-names" : false, "suffix" : "" }, { "dropping-particle" : "", "family" : "Kallas", "given" : "Esper G", "non-dropping-particle" : "", "parse-names" : false, "suffix" : "" }, { "dropping-particle" : "", "family" : "Welte", "given" : "Alex", "non-dropping-particle" : "", "parse-names" : false, "suffix" : "" }, { "dropping-particle" : "", "family" : "Busch", "given" : "Michael P", "non-dropping-particle" : "", "parse-names" : false, "suffix" : "" }, { "dropping-particle" : "", "family" : "Murphy", "given" : "Gary", "non-dropping-particle" : "", "parse-names" : false, "suffix" : "" } ], "container-title" : "AIDS", "id" : "ITEM-1", "issue" : "16", "issued" : { "date-parts" : [ [ "2014", "10" ] ] }, "note" : "Kassanjee, Reshma\nPilcher, Christopher D\nKeating, Sheila M\nFacente, Shelley N\nMcKinney, Elaine\nPrice, Matthew A\nMartin, Jeffrey N\nLittle, Susan\nHecht, Frederick M\nKallas, Esper G\nWelte, Alex\nBusch, Michael P\nMurphy, Gary\n(CEPHIA)\neng\nAI106039/AI/NIAID NIH HHS/\nAI43638/AI/NIAID NIH HHS/\nAI74621/AI/NIAID NIH HHS/\nP01 AI071713/AI/NIAID NIH HHS/\nP30 AI027763/AI/NIAID NIH HHS/\nR01 HD074511/HD/NICHD NIH HHS/\nR24 AI067039/AI/NIAID NIH HHS/\nR34 MH096606/MH/NIMH NIH HHS/\nResearch Support, N.I.H., Extramural\nResearch Support, Non-U.S. Gov't\nEngland\nLondon, England\n2014/08/22 06:00\nAIDS. 2014 Oct 23;28(16):2439-49. doi: 10.1097/QAD.0000000000000429.", "page" : "2439-2449", "title" : "Independent assessment of candidate HIV incidence assays on specimens in the CEPHIA repository", "type" : "article-journal", "volume" : "28" }, "uris" : [ "http://www.mendeley.com/documents/?uuid=a3ed0b7c-60ad-4284-b19b-b81688f8f834" ] }, { "id" : "ITEM-2", "itemData" : { "DOI" : "10.1097/QAD.0000000000001209", "ISSN" : "0269-9370", "abstract" : "Objective: Assays for classifying HIV infections as 'recent' or 'non-recent' for incidence surveillance fail to simultaneously achieve large mean durations of 'recent' infection (MDRIs) and low 'false-recent' rates (FRRs), particularly in virally suppressed persons. The potential for optimizing recent infection testing algorithms (RITAs), by introducing viral load criteria and tuning thresholds used to dichotomize quantitative measures, is explored. Design: The Consortium for the Evaluation and Performance of HIV Incidence Assays characterized over 2000 possible RITAs constructed from seven assays (LAg, BED, Less-sensitive Vitros, Vitros Avidity, BioRad Avidity, Architect Avidity and Geenius) applied to 2500 diverse specimens. Methods: MDRIs were estimated using regression, and FRRs as observed 'recent' proportions, in various specimen sets. Context-specific FRRs were estimated for hypothetical scenarios. FRRs were made directly comparable by constructing RITAs with the same MDRI through the tuning of thresholds. RITA utility was summarized by the precision of incidence estimation. Results: All assays produce high FRRs amongst treated subjects and elite controllers (10%-80%). Viral load testing reduces FRRs, but diminishes MDRIs. Context-specific FRRs vary substantially by scenario - BioRad Avidity and LAg provided the lowest FRRs and highest incidence precision in scenarios considered. Conclusions: The introduction of a low viral load threshold provides crucial improvements in RITAs. However, it does not eliminate non-zero FRRs, and MDRIs must be consistently estimated. The tuning of thresholds is essential for comparing and optimizing the use of assays. The translation of directly measured FRRs into context-specific FRRs critically affects their magnitudes and our understanding of the utility of assays. Copyright (C) 2016 Wolters Kluwer Health, Inc.", "author" : [ { "dropping-particle" : "", "family" : "Kassanjee", "given" : "Reshma", "non-dropping-particle" : "", "parse-names" : false, "suffix" : "" }, { "dropping-particle" : "", "family" : "Pilcher", "given" : "Christopher D", "non-dropping-particle" : "", "parse-names" : false, "suffix" : "" }, { "dropping-particle" : "", "family" : "Busch", "given" : "Michael P", "non-dropping-particle" : "", "parse-names" : false, "suffix" : "" }, { "dropping-particle" : "", "family" : "Murphy", "given" : "Gary", "non-dropping-particle" : "", "parse-names" : false, "suffix" : "" }, { "dropping-particle" : "", "family" : "Facente", "given" : "Shelley N", "non-dropping-particle" : "", "parse-names" : false, "suffix" : "" }, { "dropping-particle" : "", "family" : "Keating", "given" : "Sheila M", "non-dropping-particle" : "", "parse-names" : false, "suffix" : "" }, { "dropping-particle" : "", "family" : "Mckinney", "given" : "Elaine", "non-dropping-particle" : "", "parse-names" : false, "suffix" : "" }, { "dropping-particle" : "", "family" : "Marson", "given" : "Kara", "non-dropping-particle" : "", "parse-names" : false, "suffix" : "" }, { "dropping-particle" : "", "family" : "Price", "given" : "Matthew A", "non-dropping-particle" : "", "parse-names" : false, "suffix" : "" }, { "dropping-particle" : "", "family" : "Martin", "given" : "Jeffrey N", "non-dropping-particle" : "", "parse-names" : false, "suffix" : "" }, { "dropping-particle" : "", "family" : "Little", "given" : "Susan J", "non-dropping-particle" : "", "parse-names" : false, "suffix" : "" }, { "dropping-particle" : "", "family" : "Hecht", "given" : "Frederick M", "non-dropping-particle" : "", "parse-names" : false, "suffix" : "" }, { "dropping-particle" : "", "family" : "Kallas", "given" : "Esper G", "non-dropping-particle" : "", "parse-names" : false, "suffix" : "" }, { "dropping-particle" : "", "family" : "Welte", "given" : "Alex", "non-dropping-particle" : "", "parse-names" : false, "suffix" : "" } ], "container-title" : "AIDS", "id" : "ITEM-2", "issue" : "15", "issued" : { "date-parts" : [ [ "2016", "9" ] ] }, "page" : "2361-2371", "title" : "Viral load criteria and threshold optimization to improve HIV incidence assay characteristics", "type" : "article-journal", "volume" : "30" }, "uris" : [ "http://www.mendeley.com/documents/?uuid=08ba9733-1e9b-4c2c-8022-637b92d1a3b3" ] }, { "id" : "ITEM-3", "itemData" : { "DOI" : "10.1097/QAI.0000000000001537", "ISSN" : "1525-4135", "PMID" : "28914669", "abstract" : "BACKGROUND Custom HIV staging assays, including the Sedia\u2122 HIV-1 Limiting Antigen Avidity EIA (LAg) and avidity modifications of the Ortho VITROS\u00ae anti-HIV-1+2 and Abbott ARCHITECT HIV Ag/Ab Combo assays, are used to identify 'recent' infections in clinical settings and for cross-sectional HIV incidence estimation. However, the high dynamic range of chemiluminescent platforms allows differentiating recent and longstanding infection on signal intensity, and this raises the prospect of using unmodified diagnostic assays for infection timing and surveillance applications. METHODS We tested a panel of 2,500 well-characterised specimens with estimable duration of HIV infection with the three assays and the unmodified ARCHITECT. Regression models were used to estimate mean durations of recent infection (MDRI), context-specific false-recent rates (FRR) and correlation between diagnostic signal intensity and LAg measurements. Hypothetical epidemiological scenarios were constructed to evaluate utility in surveillance applications. RESULTS Over a range of MDRIs (reflecting recency discrimination thresholds), a diluted ARCHITECT-based RITA produced lower FRRs than the VITROS platform (FRR \u2248 0.5% and 1.5% respectively at MDRI \u2248 200 days) and the unmodified diagnostic ARCHITECT produces incidence estimates with comparable precision to LAg (RSE \u2248 17.5% and 15% respectively at MDRI \u2248 200 days). ARCHITECT S/CO measurements were highly correlated with LAg ODn measurements (r = 0.80) and values below 200 are strongly predictive of LAg recency and duration of infection less than one year. CONCLUSIONS Low quantitative measurements from the unmodified ARCHITECT obviate the need for additional recency testing and its use is feasible in clinical staging and incidence surveillance applications.This is an open-access article distributed under the terms of the Creative Commons Attribution-Non Commercial License 4.0 (CCBY-NC), where it is permissible to download, share, remix, transform, and buildup the work provided it is properly cited. The work cannot be used commercially without permission from the journal.", "author" : [ { "dropping-particle" : "", "family" : "Grebe", "given" : "Eduard", "non-dropping-particle" : "", "parse-names" : false, "suffix" : "" }, { "dropping-particle" : "", "family" : "Welte", "given" : "Alex", "non-dropping-particle" : "", "parse-names" : false, "suffix" : "" }, { "dropping-particle" : "", "family" : "Hall", "given" : "Jake", "non-dropping-particle" : "", "parse-names" : false, "suffix" : "" }, { "dropping-particle" : "", "family" : "Keating", "given" : "Sheila M", "non-dropping-particle" : "", "parse-names" : false, "suffix" : "" }, { "dropping-particle" : "", "family" : "Facente", "given" : "Shelley N", "non-dropping-particle" : "", "parse-names" : false, "suffix" : "" }, { "dropping-particle" : "", "family" : "Marson", "given" : "Kara", "non-dropping-particle" : "", "parse-names" : false, "suffix" : "" }, { "dropping-particle" : "", "family" : "Martin", "given" : "Jeffrey N", "non-dropping-particle" : "", "parse-names" : false, "suffix" : "" }, { "dropping-particle" : "", "family" : "Little", "given" : "Susan J", "non-dropping-particle" : "", "parse-names" : false, "suffix" : "" }, { "dropping-particle" : "", "family" : "Price", "given" : "Matthew A", "non-dropping-particle" : "", "parse-names" : false, "suffix" : "" }, { "dropping-particle" : "", "family" : "Kallas", "given" : "Esper G", "non-dropping-particle" : "", "parse-names" : false, "suffix" : "" }, { "dropping-particle" : "", "family" : "Busch", "given" : "Michael P", "non-dropping-particle" : "", "parse-names" : false, "suffix" : "" }, { "dropping-particle" : "", "family" : "Pilcher", "given" : "Christopher D", "non-dropping-particle" : "", "parse-names" : false, "suffix" : "" }, { "dropping-particle" : "", "family" : "Murphy", "given" : "Gary", "non-dropping-particle" : "", "parse-names" : false, "suffix" : "" } ], "container-title" : "JAIDS Journal of Acquired Immune Deficiency Syndromes", "id" : "ITEM-3", "issue" : "5", "issued" : { "date-parts" : [ [ "2017", "12" ] ] }, "page" : "547-555", "title" : "Infection Staging and Incidence Surveillance Applications of High Dynamic Range Diagnostic Immuno-Assay Platforms", "type" : "article-journal", "volume" : "76" }, "uris" : [ "http://www.mendeley.com/documents/?uuid=f473d57f-9ff5-42d6-8219-93fae08e9934" ] } ], "mendeley" : { "formattedCitation" : "[5,7,8]", "plainTextFormattedCitation" : "[5,7,8]", "previouslyFormattedCitation" : "[5,7,8]" }, "properties" : { "noteIndex" : 0 }, "schema" : "https://github.com/citation-style-language/schema/raw/master/csl-citation.json" }</w:instrText>
      </w:r>
      <w:r w:rsidR="00944B01">
        <w:fldChar w:fldCharType="separate"/>
      </w:r>
      <w:r w:rsidR="00357272" w:rsidRPr="00357272">
        <w:rPr>
          <w:noProof/>
        </w:rPr>
        <w:t>[5,7,8]</w:t>
      </w:r>
      <w:r w:rsidR="00944B01">
        <w:fldChar w:fldCharType="end"/>
      </w:r>
      <w:r w:rsidR="00357272">
        <w:t>, although the latter application was also explored</w:t>
      </w:r>
      <w:r w:rsidR="00EA09EE">
        <w:t xml:space="preserve"> </w:t>
      </w:r>
      <w:r w:rsidR="00EA09EE">
        <w:fldChar w:fldCharType="begin" w:fldLock="1"/>
      </w:r>
      <w:r w:rsidR="00AA785A">
        <w:instrText>ADDIN CSL_CITATION { "citationItems" : [ { "id" : "ITEM-1", "itemData" : { "DOI" : "10.1097/QAI.0000000000001537", "ISSN" : "1525-4135", "PMID" : "28914669", "abstract" : "BACKGROUND Custom HIV staging assays, including the Sedia\u2122 HIV-1 Limiting Antigen Avidity EIA (LAg) and avidity modifications of the Ortho VITROS\u00ae anti-HIV-1+2 and Abbott ARCHITECT HIV Ag/Ab Combo assays, are used to identify 'recent' infections in clinical settings and for cross-sectional HIV incidence estimation. However, the high dynamic range of chemiluminescent platforms allows differentiating recent and longstanding infection on signal intensity, and this raises the prospect of using unmodified diagnostic assays for infection timing and surveillance applications. METHODS We tested a panel of 2,500 well-characterised specimens with estimable duration of HIV infection with the three assays and the unmodified ARCHITECT. Regression models were used to estimate mean durations of recent infection (MDRI), context-specific false-recent rates (FRR) and correlation between diagnostic signal intensity and LAg measurements. Hypothetical epidemiological scenarios were constructed to evaluate utility in surveillance applications. RESULTS Over a range of MDRIs (reflecting recency discrimination thresholds), a diluted ARCHITECT-based RITA produced lower FRRs than the VITROS platform (FRR \u2248 0.5% and 1.5% respectively at MDRI \u2248 200 days) and the unmodified diagnostic ARCHITECT produces incidence estimates with comparable precision to LAg (RSE \u2248 17.5% and 15% respectively at MDRI \u2248 200 days). ARCHITECT S/CO measurements were highly correlated with LAg ODn measurements (r = 0.80) and values below 200 are strongly predictive of LAg recency and duration of infection less than one year. CONCLUSIONS Low quantitative measurements from the unmodified ARCHITECT obviate the need for additional recency testing and its use is feasible in clinical staging and incidence surveillance applications.This is an open-access article distributed under the terms of the Creative Commons Attribution-Non Commercial License 4.0 (CCBY-NC), where it is permissible to download, share, remix, transform, and buildup the work provided it is properly cited. The work cannot be used commercially without permission from the journal.", "author" : [ { "dropping-particle" : "", "family" : "Grebe", "given" : "Eduard", "non-dropping-particle" : "", "parse-names" : false, "suffix" : "" }, { "dropping-particle" : "", "family" : "Welte", "given" : "Alex", "non-dropping-particle" : "", "parse-names" : false, "suffix" : "" }, { "dropping-particle" : "", "family" : "Hall", "given" : "Jake", "non-dropping-particle" : "", "parse-names" : false, "suffix" : "" }, { "dropping-particle" : "", "family" : "Keating", "given" : "Sheila M", "non-dropping-particle" : "", "parse-names" : false, "suffix" : "" }, { "dropping-particle" : "", "family" : "Facente", "given" : "Shelley N", "non-dropping-particle" : "", "parse-names" : false, "suffix" : "" }, { "dropping-particle" : "", "family" : "Marson", "given" : "Kara", "non-dropping-particle" : "", "parse-names" : false, "suffix" : "" }, { "dropping-particle" : "", "family" : "Martin", "given" : "Jeffrey N", "non-dropping-particle" : "", "parse-names" : false, "suffix" : "" }, { "dropping-particle" : "", "family" : "Little", "given" : "Susan J", "non-dropping-particle" : "", "parse-names" : false, "suffix" : "" }, { "dropping-particle" : "", "family" : "Price", "given" : "Matthew A", "non-dropping-particle" : "", "parse-names" : false, "suffix" : "" }, { "dropping-particle" : "", "family" : "Kallas", "given" : "Esper G", "non-dropping-particle" : "", "parse-names" : false, "suffix" : "" }, { "dropping-particle" : "", "family" : "Busch", "given" : "Michael P", "non-dropping-particle" : "", "parse-names" : false, "suffix" : "" }, { "dropping-particle" : "", "family" : "Pilcher", "given" : "Christopher D", "non-dropping-particle" : "", "parse-names" : false, "suffix" : "" }, { "dropping-particle" : "", "family" : "Murphy", "given" : "Gary", "non-dropping-particle" : "", "parse-names" : false, "suffix" : "" } ], "container-title" : "JAIDS Journal of Acquired Immune Deficiency Syndromes", "id" : "ITEM-1", "issue" : "5", "issued" : { "date-parts" : [ [ "2017", "12" ] ] }, "page" : "547-555", "title" : "Infection Staging and Incidence Surveillance Applications of High Dynamic Range Diagnostic Immuno-Assay Platforms", "type" : "article-journal", "volume" : "76" }, "uris" : [ "http://www.mendeley.com/documents/?uuid=f473d57f-9ff5-42d6-8219-93fae08e9934" ] } ], "mendeley" : { "formattedCitation" : "[8]", "plainTextFormattedCitation" : "[8]", "previouslyFormattedCitation" : "[8]" }, "properties" : { "noteIndex" : 0 }, "schema" : "https://github.com/citation-style-language/schema/raw/master/csl-citation.json" }</w:instrText>
      </w:r>
      <w:r w:rsidR="00EA09EE">
        <w:fldChar w:fldCharType="separate"/>
      </w:r>
      <w:r w:rsidR="00EA09EE" w:rsidRPr="00EA09EE">
        <w:rPr>
          <w:noProof/>
        </w:rPr>
        <w:t>[8]</w:t>
      </w:r>
      <w:r w:rsidR="00EA09EE">
        <w:fldChar w:fldCharType="end"/>
      </w:r>
      <w:r w:rsidR="00F0235F">
        <w:t xml:space="preserve">. A key challenge was that, though based on large runs of many specimens under consistent conditions at </w:t>
      </w:r>
      <w:r w:rsidR="0051510B">
        <w:t xml:space="preserve">the </w:t>
      </w:r>
      <w:r w:rsidR="00F0235F">
        <w:t xml:space="preserve">Blood Systems Research Institute (BSRI) and Public Health England (PHE), the primary recency test results </w:t>
      </w:r>
      <w:r w:rsidR="00D375C3">
        <w:t>bring</w:t>
      </w:r>
      <w:r w:rsidR="00F0235F">
        <w:t xml:space="preserve"> together material from subjects in numerous studies, each of which used different diagnostic algorithms to capture information about the timing of HIV acquisition </w:t>
      </w:r>
      <w:r w:rsidR="00F0235F" w:rsidRPr="00B875BB">
        <w:rPr>
          <w:color w:val="000000" w:themeColor="text1"/>
          <w:rPrChange w:id="33" w:author="Bingham, JL, Mr &lt;jeremyb@sun.ac.za&gt;" w:date="2018-03-26T11:27:00Z">
            <w:rPr/>
          </w:rPrChange>
        </w:rPr>
        <w:t>or</w:t>
      </w:r>
      <w:r w:rsidR="00F0235F">
        <w:t xml:space="preserve"> seroconversion.  </w:t>
      </w:r>
      <w:r w:rsidR="00F0235F" w:rsidRPr="00B875BB">
        <w:rPr>
          <w:strike/>
          <w:rPrChange w:id="34" w:author="Bingham, JL, Mr &lt;jeremyb@sun.ac.za&gt;" w:date="2018-03-26T11:28:00Z">
            <w:rPr/>
          </w:rPrChange>
        </w:rPr>
        <w:t>Therefore</w:t>
      </w:r>
      <w:r w:rsidR="00F0235F" w:rsidRPr="00B875BB">
        <w:t>,</w:t>
      </w:r>
      <w:ins w:id="35" w:author="Bingham, JL, Mr &lt;jeremyb@sun.ac.za&gt;" w:date="2018-03-26T11:28:00Z">
        <w:r w:rsidR="00B875BB">
          <w:t xml:space="preserve"> To meet this challenge</w:t>
        </w:r>
      </w:ins>
      <w:r w:rsidR="00F0235F" w:rsidRPr="00B875BB">
        <w:t xml:space="preserve"> </w:t>
      </w:r>
      <w:r w:rsidR="00F0235F">
        <w:t xml:space="preserve">we linked specimens from thousands of study-patient interactions </w:t>
      </w:r>
      <w:r w:rsidR="00F0235F" w:rsidRPr="00B875BB">
        <w:rPr>
          <w:strike/>
          <w:rPrChange w:id="36" w:author="Bingham, JL, Mr &lt;jeremyb@sun.ac.za&gt;" w:date="2018-03-26T11:27:00Z">
            <w:rPr/>
          </w:rPrChange>
        </w:rPr>
        <w:t>(study ‘visits’)</w:t>
      </w:r>
      <w:r w:rsidR="00F0235F">
        <w:t xml:space="preserve"> into a coherent and consistent infection dating scheme, in order to estimate the critical properties of recent </w:t>
      </w:r>
      <w:r w:rsidR="00F0235F" w:rsidRPr="00B875BB">
        <w:rPr>
          <w:color w:val="000000" w:themeColor="text1"/>
          <w:rPrChange w:id="37" w:author="Bingham, JL, Mr &lt;jeremyb@sun.ac.za&gt;" w:date="2018-03-26T11:27:00Z">
            <w:rPr/>
          </w:rPrChange>
        </w:rPr>
        <w:t>infection</w:t>
      </w:r>
      <w:r w:rsidR="00F0235F">
        <w:t xml:space="preserve"> tests for surveillance applications, i.e. Mean Duration of Recent Infection (MDRI) and False Recent Rate (FRR) (as defined previously </w:t>
      </w:r>
      <w:r w:rsidR="00F0235F" w:rsidRPr="00B875BB">
        <w:rPr>
          <w:highlight w:val="green"/>
          <w:rPrChange w:id="38" w:author="Bingham, JL, Mr &lt;jeremyb@sun.ac.za&gt;" w:date="2018-03-26T11:30:00Z">
            <w:rPr/>
          </w:rPrChange>
        </w:rPr>
        <w:t xml:space="preserve">by our </w:t>
      </w:r>
      <w:commentRangeStart w:id="39"/>
      <w:r w:rsidR="00F0235F" w:rsidRPr="00B875BB">
        <w:rPr>
          <w:highlight w:val="green"/>
          <w:rPrChange w:id="40" w:author="Bingham, JL, Mr &lt;jeremyb@sun.ac.za&gt;" w:date="2018-03-26T11:30:00Z">
            <w:rPr/>
          </w:rPrChange>
        </w:rPr>
        <w:t>team</w:t>
      </w:r>
      <w:commentRangeEnd w:id="39"/>
      <w:r w:rsidR="00B875BB">
        <w:rPr>
          <w:rStyle w:val="CommentReference"/>
          <w:lang w:val="en-ZA"/>
        </w:rPr>
        <w:commentReference w:id="39"/>
      </w:r>
      <w:r w:rsidR="00F0235F">
        <w:t>)</w:t>
      </w:r>
      <w:r w:rsidR="00D449CF">
        <w:t xml:space="preserve"> </w:t>
      </w:r>
      <w:r w:rsidR="00A87199">
        <w:fldChar w:fldCharType="begin" w:fldLock="1"/>
      </w:r>
      <w:r w:rsidR="00AA785A">
        <w:instrText>ADDIN CSL_CITATION { "citationItems" : [ { "id" : "ITEM-1", "itemData" : { "DOI" : "10.1097/EDE.0b013e3182576c07", "ISBN" : "1531-5487 (Electronic)\\r1044-3983 (Linking)", "ISSN" : "1044-3983", "PMID" : "22627902", "abstract" : "BACKGROUND: Estimating disease incidence from cross-sectional surveys, using biomarkers for \"recent\" infection, has attracted much interest. Despite widespread applications to HIV, there is currently no consensus on the correct handling of biomarker results classifying persons as \"recently\" infected long after the infections occurred.\\n\\nMETHODS: We derive a general expression for a weighted average of recent incidence that-unlike previous estimators-requires no particular assumption about recent infection biomarker dynamics or about the demographic and epidemiologic context. This is possible through the introduction of an explicit timescale T that truncates the period of averaging implied by the estimator.\\n\\nRESULTS: The recent infection test dynamics can be summarized into 2 parameters, similar to those appearing in previous estimators: a mean duration of recent infection and a false-recent rate. We identify a number of dimensionless parameters that capture the bias that arises from working with tractable forms of the resulting estimator and elucidate the utility of the incidence estimator in terms of the performance of the recency test and the population state. Estimation of test characteristics and incidence is demonstrated using simulated data. The observed confidence interval coverage of the test characteristics and incidence is within 1% of intended coverage.\\n\\nCONCLUSIONS: Biomarker-based incidence estimation can be consistently adapted to a general context without the strong assumptions of previous work about biomarker dynamics and epidemiologic and demographic history.", "author" : [ { "dropping-particle" : "", "family" : "Kassanjee", "given" : "Reshma", "non-dropping-particle" : "", "parse-names" : false, "suffix" : "" }, { "dropping-particle" : "", "family" : "McWalter", "given" : "Thomas A.", "non-dropping-particle" : "", "parse-names" : false, "suffix" : "" }, { "dropping-particle" : "", "family" : "B\u00e4rnighausen", "given" : "Till", "non-dropping-particle" : "", "parse-names" : false, "suffix" : "" }, { "dropping-particle" : "", "family" : "Welte", "given" : "Alex", "non-dropping-particle" : "", "parse-names" : false, "suffix" : "" } ], "container-title" : "Epidemiology", "id" : "ITEM-1", "issue" : "5", "issued" : { "date-parts" : [ [ "2012", "9" ] ] }, "page" : "721-728", "title" : "A New General Biomarker-based Incidence Estimator", "type" : "article-journal", "volume" : "23" }, "uris" : [ "http://www.mendeley.com/documents/?uuid=ae9a25ba-785c-4436-8236-485a3f3fd6f6" ] } ], "mendeley" : { "formattedCitation" : "[9]", "plainTextFormattedCitation" : "[9]", "previouslyFormattedCitation" : "[9]" }, "properties" : { "noteIndex" : 0 }, "schema" : "https://github.com/citation-style-language/schema/raw/master/csl-citation.json" }</w:instrText>
      </w:r>
      <w:r w:rsidR="00A87199">
        <w:fldChar w:fldCharType="separate"/>
      </w:r>
      <w:r w:rsidR="00357272" w:rsidRPr="00357272">
        <w:rPr>
          <w:noProof/>
        </w:rPr>
        <w:t>[9]</w:t>
      </w:r>
      <w:r w:rsidR="00A87199">
        <w:fldChar w:fldCharType="end"/>
      </w:r>
      <w:r w:rsidR="00F0235F">
        <w:t>.</w:t>
      </w:r>
    </w:p>
    <w:p w14:paraId="555676E6" w14:textId="64F05B6E" w:rsidR="00F0235F" w:rsidRDefault="00F0235F" w:rsidP="00654BF5">
      <w:pPr>
        <w:pStyle w:val="Paragraph"/>
      </w:pPr>
      <w:r>
        <w:t xml:space="preserve">In order to align diagnostic testing information across multiple sources, one needs a common reference event in a patient history – ideally, the time of infectious exposure. Alas, the timing of infectious exposure is seldom known, even in intensive studies, and studies of diagnostic tests essentially provide </w:t>
      </w:r>
      <w:r w:rsidRPr="00C91C26">
        <w:rPr>
          <w:i/>
        </w:rPr>
        <w:t>relative</w:t>
      </w:r>
      <w:r>
        <w:t xml:space="preserve"> times of test conversion</w:t>
      </w:r>
      <w:r w:rsidR="00F22ACC">
        <w:t xml:space="preserve"> </w:t>
      </w:r>
      <w:r w:rsidR="0031389C">
        <w:fldChar w:fldCharType="begin" w:fldLock="1"/>
      </w:r>
      <w:r w:rsidR="00AA785A">
        <w:instrText>ADDIN CSL_CITATION { "citationItems" : [ { "id" : "ITEM-1", "itemData" : { "DOI" : "10.1128/JCM.02196-07", "ISBN" : "1098-660X", "ISSN" : "00951137", "PMID" : "18322061", "abstract" : "Serodiagnosis of human immunodeficiency virus (HIV) infection in the United States has traditionally relied on a sequential two-test algorithm: an initial screen with an enzyme immunoassay (EIA) and reflex testing of EIA-reactive specimens with a more specific supplemental test such as Western blotting or immunofluorescence. The supplemental tests are tedious, subjective, and expensive. In addition, there have been major improvements in the performance and accuracy of the EIA tests as well as the introduction of rapid serologic tests (RT) and HIV nucleic acid amplification tests (NAAT). Related to these improvements is the possibility that alternative algorithms using combinations of currently approved HIV tests may function as well as if not better than the current algorithm, with more flexibility, improved accuracy, and lower cost. To this end, we evaluated the performance of 12 currently licensed tests and 1 in-house HIV test (6 EIA, 4 RT, and 3 NAAT) on panels of plasma samples from HIV-infected (n = 621 HIV type 1 [HIV-1] and 34 HIV-2) and uninfected (n = 513) people and of sequential specimens from people early in seroconversion (183 specimens from 15 patients). Test combinations were analyzed in two dual-test (sensitivity-optimized and specificity-optimized) algorithms and in a three-test (tie-breaking) algorithm, and performance was compared to the conventional algorithm. The results indicate that alternative algorithm strategies with currently licensed tests compare favorably with the conventional algorithm in detecting and confirming established HIV infection. Furthermore, there was a lower frequency of discordant or indeterminate results that require follow-up testing, and there was improved detection of early infection.", "author" : [ { "dropping-particle" : "", "family" : "Owen", "given" : "S. M.", "non-dropping-particle" : "", "parse-names" : false, "suffix" : "" }, { "dropping-particle" : "", "family" : "Yang", "given" : "C.", "non-dropping-particle" : "", "parse-names" : false, "suffix" : "" }, { "dropping-particle" : "", "family" : "Spira", "given" : "T.", "non-dropping-particle" : "", "parse-names" : false, "suffix" : "" }, { "dropping-particle" : "", "family" : "Ou", "given" : "C. Y.", "non-dropping-particle" : "", "parse-names" : false, "suffix" : "" }, { "dropping-particle" : "", "family" : "Pau", "given" : "C. P.", "non-dropping-particle" : "", "parse-names" : false, "suffix" : "" }, { "dropping-particle" : "", "family" : "Parekh", "given" : "B. S.", "non-dropping-particle" : "", "parse-names" : false, "suffix" : "" }, { "dropping-particle" : "", "family" : "Candal", "given" : "D.", "non-dropping-particle" : "", "parse-names" : false, "suffix" : "" }, { "dropping-particle" : "", "family" : "Kuehl", "given" : "D.", "non-dropping-particle" : "", "parse-names" : false, "suffix" : "" }, { "dropping-particle" : "", "family" : "Kennedy", "given" : "M. S.", "non-dropping-particle" : "", "parse-names" : false, "suffix" : "" }, { "dropping-particle" : "", "family" : "Rudolph", "given" : "D.", "non-dropping-particle" : "", "parse-names" : false, "suffix" : "" }, { "dropping-particle" : "", "family" : "Luo", "given" : "W.", "non-dropping-particle" : "", "parse-names" : false, "suffix" : "" }, { "dropping-particle" : "", "family" : "Delatorre", "given" : "N.", "non-dropping-particle" : "", "parse-names" : false, "suffix" : "" }, { "dropping-particle" : "", "family" : "Masciotra", "given" : "S.", "non-dropping-particle" : "", "parse-names" : false, "suffix" : "" }, { "dropping-particle" : "", "family" : "Kalish", "given" : "M. L.", "non-dropping-particle" : "", "parse-names" : false, "suffix" : "" }, { "dropping-particle" : "", "family" : "Cowart", "given" : "F.", "non-dropping-particle" : "", "parse-names" : false, "suffix" : "" }, { "dropping-particle" : "", "family" : "Barnett", "given" : "T.", "non-dropping-particle" : "", "parse-names" : false, "suffix" : "" }, { "dropping-particle" : "", "family" : "Lal", "given" : "R.", "non-dropping-particle" : "", "parse-names" : false, "suffix" : "" }, { "dropping-particle" : "", "family" : "McDougal", "given" : "J. S.", "non-dropping-particle" : "", "parse-names" : false, "suffix" : "" } ], "container-title" : "Journal of Clinical Microbiology", "id" : "ITEM-1", "issue" : "5", "issued" : { "date-parts" : [ [ "2008" ] ] }, "page" : "1588-1595", "title" : "Alternative algorithms for human immunodeficiency virus infection diagnosis using tests that are licensed in the United States", "type" : "article-journal", "volume" : "46" }, "uris" : [ "http://www.mendeley.com/documents/?uuid=026e1fc4-e7fc-45f1-94e5-293f620a6564" ] }, { "id" : "ITEM-2", "itemData" : { "DOI" : "10.1016/j.jcv.2011.09.011", "ISBN" : "1873-5967", "ISSN" : "1873-5967", "PMID" : "21981983", "abstract" : "BACKGROUND The current algorithm for HIV diagnosis in the US involves screening with an immunoassay (IA) and supplemental testing with Western blot (WB) or immunofluorescence assay. Because of existence of more sensitive and specific FDA-approved assays that would also reduce the cost and turn-around time of testing compared to WB, several alternative algorithms have been evaluated. Recently, an alternative algorithm using a sensitive 3rd or 4th generation IA followed by an HIV-1 and HIV-2 discriminatory supplemental test on the initial IA-positive specimens was proposed. Concordant positive results indicate HIV-positive specimens and discordant results are resolved by nucleic acid amplification testing (NAAT). OBJECTIVES To evaluate the sensitivity of assays during acute HIV infection and the performance of the current and an alternative algorithm using samples from HIV-1 seroconversion panels and persons with established HIV infections. STUDY DESIGN To evaluate the algorithms in early infections, 26 HIV-1 seroconverters from the US were tested with three 3rd generation and one 4th generation IA, six rapid tests (RTs), one NAAT, and WB. Sensitivity and specificity of the algorithms were calculated by testing an additional 416 HIV-positive and 414 uninfected control samples with one 3rd generation and one 4th generation IA, four RTs, one NAAT, and WB. RESULTS The individual assays evaluated became positive 5 (RT) to 26 days (NAAT) before WB was positive. Among seroconverters, the alternative algorithm detected significantly more infections than the current algorithm (103-134 versus 56, p&lt;0.0001). Furthermore, the use of a 4th generation IA instead of a 3rd generation assay as the screen resulted in significantly higher detection of acute infections (p&lt;0.0001). In contrast, the algorithms performed equally among specimens from established HIV-1 infections. CONCLUSIONS This study demonstrated improved sensitivity of the alternative algorithm for detecting acute HIV-1 infections, while maintaining the ability to accurately detect established HIV-1 infections. Early detection is important as individuals can be highly infectious during acute infection. In addition, the alternative algorithm should reduce turn-around time by using a RT as the supplemental test has the potential to increase the number of test results returned.", "author" : [ { "dropping-particle" : "", "family" : "Masciotra", "given" : "Silvina", "non-dropping-particle" : "", "parse-names" : false, "suffix" : "" }, { "dropping-particle" : "", "family" : "McDougal", "given" : "J. Steven", "non-dropping-particle" : "", "parse-names" : false, "suffix" : "" }, { "dropping-particle" : "", "family" : "Feldman", "given" : "Jane", "non-dropping-particle" : "", "parse-names" : false, "suffix" : "" }, { "dropping-particle" : "", "family" : "Sprinkle", "given" : "Patrick", "non-dropping-particle" : "", "parse-names" : false, "suffix" : "" }, { "dropping-particle" : "", "family" : "Wesolowski", "given" : "Laura", "non-dropping-particle" : "", "parse-names" : false, "suffix" : "" }, { "dropping-particle" : "", "family" : "Owen", "given" : "S. Michele", "non-dropping-particle" : "", "parse-names" : false, "suffix" : "" } ], "container-title" : "Journal of clinical virology : the official publication of the Pan American Society for Clinical Virology", "id" : "ITEM-2", "issue" : "SUPPL. 1", "issued" : { "date-parts" : [ [ "2011", "12" ] ] }, "page" : "S17-22", "publisher" : "Elsevier B.V.", "title" : "Evaluation of an alternative HIV diagnostic algorithm using specimens from seroconversion panels and persons with established HIV infections", "type" : "article-journal", "volume" : "52 Suppl 1" }, "uris" : [ "http://www.mendeley.com/documents/?uuid=04053de0-9690-4390-a4bf-89bd28f1e48d" ] }, { "id" : "ITEM-3", "itemData" : { "DOI" : "10.1093/cid/ciw666", "ISSN" : "1537-6591", "PMID" : "27737954", "abstract" : "BACKGROUND Understanding the period of time between an exposure resulting in infection with human immunodeficiency virus (HIV) and when a test can reliably detect the presence of that infection, that is, the test window period, may benefit testing programs and clinicians in counseling patients about when the clinician and the patient can be confident a suspected exposure did not result in HIV infection. METHODS We evaluated the intervals between reactivity of the Aptima HIV-1 RNA test (Aptima) and 20 US Food and Drug Administration-approved HIV immunoassays using 222 longitudinally collected plasma specimens from HIV-1 seroconverters from the United States. Using interval-censored survival and binomial regression approaches a multi-model framework was implemented to estimate the relative emergence of test reactivity, referred to here as an inter-test reactivity interval (ITRI). We then combined ITRI results with simulated data for the eclipse period, the time between exposure and detection of HIV virus by Aptima, to estimate the window period for each test. RESULTS The estimated ITRIs were shorter with each new class of HIV tests, ranging from 5.9 to 24.8 days. The 99(th) percentiles of the window period probability distribution ranged from 44 days for laboratory screening tests that detect both antigen and antibody to 65 days for the Western blot test. CONCLUSIONS Our directly comparable estimates of the emergence of reactivity for 20 immunoassays are valuable to testing providers for interpreting negative HIV test results obtained shortly after exposure, and for counseling individuals on when to retest after an exposure.", "author" : [ { "dropping-particle" : "", "family" : "Delaney", "given" : "Kevin P.", "non-dropping-particle" : "", "parse-names" : false, "suffix" : "" }, { "dropping-particle" : "", "family" : "Hanson", "given" : "Debra L.", "non-dropping-particle" : "", "parse-names" : false, "suffix" : "" }, { "dropping-particle" : "", "family" : "Masciotra", "given" : "Silvina", "non-dropping-particle" : "", "parse-names" : false, "suffix" : "" }, { "dropping-particle" : "", "family" : "Ethridge", "given" : "Steven F.", "non-dropping-particle" : "", "parse-names" : false, "suffix" : "" }, { "dropping-particle" : "", "family" : "Wesolowski", "given" : "Laura", "non-dropping-particle" : "", "parse-names" : false, "suffix" : "" }, { "dropping-particle" : "", "family" : "Owen", "given" : "Sherry Michele", "non-dropping-particle" : "", "parse-names" : false, "suffix" : "" } ], "container-title" : "Clinical Infectious Diseases", "id" : "ITEM-3", "issue" : "1", "issued" : { "date-parts" : [ [ "2017", "1", "1" ] ] }, "page" : "53-59", "title" : "Time Until Emergence of HIV Test Reactivity Following Infection With HIV-1: Implications for Interpreting Test Results and Retesting After Exposure", "type" : "article-journal", "volume" : "64" }, "uris" : [ "http://www.mendeley.com/documents/?uuid=2344a6a3-d4b9-4359-aabd-e85fdd768a9d" ] } ], "mendeley" : { "formattedCitation" : "[10\u201312]", "plainTextFormattedCitation" : "[10\u201312]", "previouslyFormattedCitation" : "[10\u201312]" }, "properties" : { "noteIndex" : 0 }, "schema" : "https://github.com/citation-style-language/schema/raw/master/csl-citation.json" }</w:instrText>
      </w:r>
      <w:r w:rsidR="0031389C">
        <w:fldChar w:fldCharType="separate"/>
      </w:r>
      <w:r w:rsidR="00357272" w:rsidRPr="00357272">
        <w:rPr>
          <w:noProof/>
        </w:rPr>
        <w:t>[10–12]</w:t>
      </w:r>
      <w:r w:rsidR="0031389C">
        <w:fldChar w:fldCharType="end"/>
      </w:r>
      <w:r>
        <w:t>. Our dating scheme uses as a reference event the first time that a highly</w:t>
      </w:r>
      <w:r w:rsidR="000F11B2" w:rsidRPr="00F14C97">
        <w:t>-</w:t>
      </w:r>
      <w:r>
        <w:t xml:space="preserve">sensitive viral load assay – </w:t>
      </w:r>
      <w:r w:rsidRPr="00B875BB">
        <w:rPr>
          <w:strike/>
          <w:rPrChange w:id="41" w:author="Bingham, JL, Mr &lt;jeremyb@sun.ac.za&gt;" w:date="2018-03-26T11:31:00Z">
            <w:rPr/>
          </w:rPrChange>
        </w:rPr>
        <w:t>namely one</w:t>
      </w:r>
      <w:r>
        <w:t xml:space="preserve"> with a detection threshold of 1 </w:t>
      </w:r>
      <w:r w:rsidR="00FE366D">
        <w:t>RNA copy/</w:t>
      </w:r>
      <w:r>
        <w:t>ml of plasma</w:t>
      </w:r>
      <w:del w:id="42" w:author="Bingham, JL, Mr &lt;jeremyb@sun.ac.za&gt;" w:date="2018-03-26T11:31:00Z">
        <w:r w:rsidR="00785625" w:rsidDel="00B875BB">
          <w:delText>,</w:delText>
        </w:r>
      </w:del>
      <w:ins w:id="43" w:author="Bingham, JL, Mr &lt;jeremyb@sun.ac.za&gt;" w:date="2018-03-26T11:31:00Z">
        <w:r w:rsidR="00B875BB">
          <w:t xml:space="preserve"> </w:t>
        </w:r>
      </w:ins>
      <w:ins w:id="44" w:author="Bingham, JL, Mr &lt;jeremyb@sun.ac.za&gt;" w:date="2018-03-26T11:32:00Z">
        <w:r w:rsidR="00B875BB">
          <w:t>–</w:t>
        </w:r>
      </w:ins>
      <w:ins w:id="45" w:author="Bingham, JL, Mr &lt;jeremyb@sun.ac.za&gt;" w:date="2018-03-26T11:31:00Z">
        <w:r w:rsidR="00B875BB">
          <w:t xml:space="preserve"> </w:t>
        </w:r>
        <w:r w:rsidR="00B875BB" w:rsidRPr="00B875BB">
          <w:rPr>
            <w:highlight w:val="green"/>
            <w:rPrChange w:id="46" w:author="Bingham, JL, Mr &lt;jeremyb@sun.ac.za&gt;" w:date="2018-03-26T11:32:00Z">
              <w:rPr/>
            </w:rPrChange>
          </w:rPr>
          <w:t>could [would]</w:t>
        </w:r>
        <w:r w:rsidR="00B875BB">
          <w:t xml:space="preserve"> detect an infection</w:t>
        </w:r>
      </w:ins>
      <w:ins w:id="47" w:author="Bingham, JL, Mr &lt;jeremyb@sun.ac.za&gt;" w:date="2018-03-26T11:32:00Z">
        <w:r w:rsidR="00B875BB">
          <w:t xml:space="preserve">. </w:t>
        </w:r>
      </w:ins>
      <w:del w:id="48" w:author="Bingham, JL, Mr &lt;jeremyb@sun.ac.za&gt;" w:date="2018-03-26T11:33:00Z">
        <w:r w:rsidDel="00B875BB">
          <w:delText xml:space="preserve"> </w:delText>
        </w:r>
        <w:r w:rsidR="00785625" w:rsidDel="00B875BB">
          <w:delText>which we</w:delText>
        </w:r>
        <w:r w:rsidDel="00B875BB">
          <w:delText xml:space="preserve"> call</w:delText>
        </w:r>
      </w:del>
      <w:ins w:id="49" w:author="Bingham, JL, Mr &lt;jeremyb@sun.ac.za&gt;" w:date="2018-03-26T11:33:00Z">
        <w:r w:rsidR="00B875BB">
          <w:t>We call this</w:t>
        </w:r>
      </w:ins>
      <w:r>
        <w:t xml:space="preserve"> the </w:t>
      </w:r>
      <w:r w:rsidRPr="00ED4367">
        <w:rPr>
          <w:i/>
        </w:rPr>
        <w:t>Date of</w:t>
      </w:r>
      <w:r>
        <w:t xml:space="preserve"> </w:t>
      </w:r>
      <w:r w:rsidRPr="00ED4367">
        <w:rPr>
          <w:i/>
        </w:rPr>
        <w:t>Detectab</w:t>
      </w:r>
      <w:r>
        <w:rPr>
          <w:i/>
        </w:rPr>
        <w:t>le I</w:t>
      </w:r>
      <w:r w:rsidRPr="00ED4367">
        <w:rPr>
          <w:i/>
        </w:rPr>
        <w:t>nfection</w:t>
      </w:r>
      <w:r>
        <w:t xml:space="preserve"> (DDI</w:t>
      </w:r>
      <w:r w:rsidRPr="00F14C97">
        <w:t>)</w:t>
      </w:r>
      <w:r w:rsidR="00785625">
        <w:t>.</w:t>
      </w:r>
      <w:r w:rsidR="00522E62">
        <w:t xml:space="preserve"> </w:t>
      </w:r>
      <w:r w:rsidR="003C564C">
        <w:t>Where possible</w:t>
      </w:r>
      <w:del w:id="50" w:author="Bingham, JL, Mr &lt;jeremyb@sun.ac.za&gt;" w:date="2018-03-26T11:33:00Z">
        <w:r w:rsidR="003C564C" w:rsidDel="00B875BB">
          <w:delText>,</w:delText>
        </w:r>
      </w:del>
      <w:r w:rsidR="003C564C">
        <w:t xml:space="preserve"> we then endow study subjects with a point estimate of this date, which we call the </w:t>
      </w:r>
      <w:r w:rsidR="003C564C" w:rsidRPr="003B57B8">
        <w:rPr>
          <w:i/>
        </w:rPr>
        <w:t>Estimated Date of Detectable Infection</w:t>
      </w:r>
      <w:r w:rsidR="003C564C">
        <w:t xml:space="preserve"> (EDDI). </w:t>
      </w:r>
      <w:r w:rsidR="00FE73A1">
        <w:t>The time from infectious exposure to DDI is likely to be</w:t>
      </w:r>
      <w:r w:rsidR="00FE73A1" w:rsidRPr="00B875BB">
        <w:rPr>
          <w:strike/>
          <w:rPrChange w:id="51" w:author="Bingham, JL, Mr &lt;jeremyb@sun.ac.za&gt;" w:date="2018-03-26T11:34:00Z">
            <w:rPr/>
          </w:rPrChange>
        </w:rPr>
        <w:t xml:space="preserve"> fairly</w:t>
      </w:r>
      <w:r w:rsidR="00FE73A1">
        <w:t xml:space="preserve"> variable between individuals</w:t>
      </w:r>
      <w:r w:rsidR="006327B0">
        <w:t xml:space="preserve">, </w:t>
      </w:r>
      <w:commentRangeStart w:id="52"/>
      <w:r w:rsidR="006327B0">
        <w:t>but would be on the</w:t>
      </w:r>
      <w:commentRangeEnd w:id="52"/>
      <w:r w:rsidR="00B875BB">
        <w:rPr>
          <w:rStyle w:val="CommentReference"/>
          <w:lang w:val="en-ZA"/>
        </w:rPr>
        <w:commentReference w:id="52"/>
      </w:r>
      <w:r w:rsidR="006327B0">
        <w:t xml:space="preserve"> order of a few days</w:t>
      </w:r>
      <w:r w:rsidR="00A71C14">
        <w:t xml:space="preserve"> </w:t>
      </w:r>
      <w:r w:rsidR="00A71C14" w:rsidRPr="00A71C14">
        <w:fldChar w:fldCharType="begin" w:fldLock="1"/>
      </w:r>
      <w:r w:rsidR="00AA785A">
        <w:instrText>ADDIN CSL_CITATION { "citationItems" : [ { "id" : "ITEM-1", "itemData" : { "DOI" : "10.1016/j.epidem.2017.03.002", "ISSN" : "17554365", "PMID" : "28365331", "abstract" : "HIV infection cannot be detected immediately after exposure because plasma viral loads are too small initially. The duration of this phase of infection (the \"eclipse period\") is difficult to estimate because precise dates of exposure are rarely known. Therefore, the reliability of clinical HIV testing during the first few weeks of infection is unknown, creating anxiety among HIV-exposed individuals and their physicians. We address this by fitting stochastic models of early HIV infection to detailed viral load records for 78 plasma donors, taken during the period of exposure and infection. We first show that the classic stochastic birth-death model does not satisfactorily describe early infection. We therefore apply a different stochastic model that includes infected cells and virions separately. Since every plasma donor in our data eventually becomes infected, we must condition the model to reflect this bias, before fitting to the data. Applying our best estimates of unknown parameter values, we estimate the mean eclipse period to be 8-10 days. We further estimate the reliability of a negative test t days after potential exposure.", "author" : [ { "dropping-particle" : "", "family" : "Konrad", "given" : "Bernhard P.", "non-dropping-particle" : "", "parse-names" : false, "suffix" : "" }, { "dropping-particle" : "", "family" : "Taylor", "given" : "Darlene", "non-dropping-particle" : "", "parse-names" : false, "suffix" : "" }, { "dropping-particle" : "", "family" : "Conway", "given" : "Jessica M.", "non-dropping-particle" : "", "parse-names" : false, "suffix" : "" }, { "dropping-particle" : "", "family" : "Ogilvie", "given" : "Gina S.", "non-dropping-particle" : "", "parse-names" : false, "suffix" : "" }, { "dropping-particle" : "", "family" : "Coombs", "given" : "Daniel", "non-dropping-particle" : "", "parse-names" : false, "suffix" : "" } ], "container-title" : "Epidemics", "id" : "ITEM-1", "issued" : { "date-parts" : [ [ "2017", "9" ] ] }, "page" : "73-83", "publisher" : "Elsevier B.V.", "title" : "On the duration of the period between exposure to HIV and detectable infection", "type" : "article-journal", "volume" : "20" }, "uris" : [ "http://www.mendeley.com/documents/?uuid=f06a045a-2f03-4f55-ada8-e34963ea831e" ] } ], "mendeley" : { "formattedCitation" : "[13]", "plainTextFormattedCitation" : "[13]", "previouslyFormattedCitation" : "[13]" }, "properties" : { "noteIndex" : 0 }, "schema" : "https://github.com/citation-style-language/schema/raw/master/csl-citation.json" }</w:instrText>
      </w:r>
      <w:r w:rsidR="00A71C14" w:rsidRPr="00A71C14">
        <w:fldChar w:fldCharType="separate"/>
      </w:r>
      <w:r w:rsidR="00A71C14" w:rsidRPr="00A71C14">
        <w:rPr>
          <w:noProof/>
        </w:rPr>
        <w:t>[13]</w:t>
      </w:r>
      <w:r w:rsidR="00A71C14" w:rsidRPr="00A71C14">
        <w:fldChar w:fldCharType="end"/>
      </w:r>
      <w:r w:rsidR="006327B0" w:rsidRPr="00A71C14">
        <w:t>.</w:t>
      </w:r>
      <w:r w:rsidR="006327B0">
        <w:t xml:space="preserve"> We assume that after the viral load reaches 1 RNA copy/ml, </w:t>
      </w:r>
      <w:r w:rsidR="00A71C14">
        <w:t xml:space="preserve">viral load increases exponentially during the initial ramp-up phase, with the growth rate having been estimated at </w:t>
      </w:r>
      <w:commentRangeStart w:id="53"/>
      <w:r w:rsidR="00E9310F" w:rsidRPr="00F935D4">
        <w:t xml:space="preserve">0.35 </w:t>
      </w:r>
      <w:r w:rsidR="00BB3299" w:rsidRPr="00F935D4">
        <w:t>log</w:t>
      </w:r>
      <w:r w:rsidR="00BB3299" w:rsidRPr="00F935D4">
        <w:rPr>
          <w:vertAlign w:val="subscript"/>
        </w:rPr>
        <w:t>10</w:t>
      </w:r>
      <w:r w:rsidR="00A71C14" w:rsidRPr="00F935D4">
        <w:t>(</w:t>
      </w:r>
      <w:r w:rsidR="00BB3299" w:rsidRPr="004D05CC">
        <w:rPr>
          <w:highlight w:val="green"/>
          <w:rPrChange w:id="54" w:author="Bingham, JL, Mr &lt;jeremyb@sun.ac.za&gt;" w:date="2018-03-26T11:36:00Z">
            <w:rPr/>
          </w:rPrChange>
        </w:rPr>
        <w:t>RNA c</w:t>
      </w:r>
      <w:r w:rsidR="00944B01" w:rsidRPr="004D05CC">
        <w:rPr>
          <w:highlight w:val="green"/>
          <w:rPrChange w:id="55" w:author="Bingham, JL, Mr &lt;jeremyb@sun.ac.za&gt;" w:date="2018-03-26T11:36:00Z">
            <w:rPr/>
          </w:rPrChange>
        </w:rPr>
        <w:t>opies</w:t>
      </w:r>
      <w:r w:rsidR="00BB3299" w:rsidRPr="004D05CC">
        <w:rPr>
          <w:highlight w:val="green"/>
          <w:rPrChange w:id="56" w:author="Bingham, JL, Mr &lt;jeremyb@sun.ac.za&gt;" w:date="2018-03-26T11:36:00Z">
            <w:rPr/>
          </w:rPrChange>
        </w:rPr>
        <w:t>/ml</w:t>
      </w:r>
      <w:r w:rsidR="00A71C14" w:rsidRPr="004D05CC">
        <w:rPr>
          <w:highlight w:val="green"/>
          <w:rPrChange w:id="57" w:author="Bingham, JL, Mr &lt;jeremyb@sun.ac.za&gt;" w:date="2018-03-26T11:36:00Z">
            <w:rPr/>
          </w:rPrChange>
        </w:rPr>
        <w:t>)</w:t>
      </w:r>
      <w:r w:rsidR="00BB3299" w:rsidRPr="004D05CC">
        <w:rPr>
          <w:highlight w:val="green"/>
          <w:rPrChange w:id="58" w:author="Bingham, JL, Mr &lt;jeremyb@sun.ac.za&gt;" w:date="2018-03-26T11:36:00Z">
            <w:rPr/>
          </w:rPrChange>
        </w:rPr>
        <w:t>/day</w:t>
      </w:r>
      <w:r w:rsidR="00944B01" w:rsidRPr="004D05CC">
        <w:rPr>
          <w:highlight w:val="green"/>
          <w:rPrChange w:id="59" w:author="Bingham, JL, Mr &lt;jeremyb@sun.ac.za&gt;" w:date="2018-03-26T11:36:00Z">
            <w:rPr/>
          </w:rPrChange>
        </w:rPr>
        <w:t xml:space="preserve"> </w:t>
      </w:r>
      <w:commentRangeEnd w:id="53"/>
      <w:r w:rsidR="004D05CC" w:rsidRPr="004D05CC">
        <w:rPr>
          <w:rStyle w:val="CommentReference"/>
          <w:highlight w:val="green"/>
          <w:lang w:val="en-ZA"/>
          <w:rPrChange w:id="60" w:author="Bingham, JL, Mr &lt;jeremyb@sun.ac.za&gt;" w:date="2018-03-26T11:36:00Z">
            <w:rPr>
              <w:rStyle w:val="CommentReference"/>
              <w:lang w:val="en-ZA"/>
            </w:rPr>
          </w:rPrChange>
        </w:rPr>
        <w:commentReference w:id="53"/>
      </w:r>
      <w:r w:rsidR="00A14B1C" w:rsidRPr="00F935D4">
        <w:fldChar w:fldCharType="begin" w:fldLock="1"/>
      </w:r>
      <w:r w:rsidR="00AA785A">
        <w:instrText>ADDIN CSL_CITATION { "citationItems" : [ { "id" : "ITEM-1", "itemData" : { "DOI" : "10.1097/01.aids.0000076308.76477.b8", "ISSN" : "0269-9370", "PMID" : "12960819", "abstract" : "OBJECTIVES The characterization of primary HIV infection by the analysis of serial plasma samples from newly infected persons using multiple standard viral assays. DESIGN A retrospective study involving two sets of archived samples from HIV-infected plasma donors. (A) 435 samples from 51 donors detected by anti-HIV enzyme immunoassays donated during 1984-1994; (B) 145 specimens from 44 donors detected by p24 antigen screening donated during 1996-1998. SETTING Two US plasma products companies. MAIN OUTCOME MEASURES The timepoints of appearance of HIV-1 markers and viral load concentrations during primary HIV infection. RESULTS The pattern of sequential emergence of viral markers in the 'A' panels was highly consistent, allowing the definition and estimation of the duration of six sequential stages. From the 'B' panels, the viral load at p24 antigen seroconversion was estimated by regression analysis at 10 000 copies/ml (95% CI 2000-93 000) and the HIV replication rate at 0.35 log copies/ml/day, corresponding to a doubling time in the preseroconversion phase of 20.5 h (95% CI 18.2-23.4 h). Consequently, an RNA test with 50 copies/ml sensitivity would detect HIV infection approximately 7 days before a p24 antigen test, and 12 days before a sensitive anti-HIV test. CONCLUSION The sequential emergence of assay reactivity allows the classification of primary HIV-1 infection into distinct laboratory stages, which may facilitate the diagnosis of recent infection and stratification of patients enrolled in clinical trials. Quantitative analysis of preseroconversion replication rates of HIV is useful for projecting the yield and predictive value of assays targeting primary HIV infection.", "author" : [ { "dropping-particle" : "", "family" : "Fiebig", "given" : "Eberhard W", "non-dropping-particle" : "", "parse-names" : false, "suffix" : "" }, { "dropping-particle" : "", "family" : "Wright", "given" : "David J", "non-dropping-particle" : "", "parse-names" : false, "suffix" : "" }, { "dropping-particle" : "", "family" : "Rawal", "given" : "Bhupat D", "non-dropping-particle" : "", "parse-names" : false, "suffix" : "" }, { "dropping-particle" : "", "family" : "Garrett", "given" : "Patricia E", "non-dropping-particle" : "", "parse-names" : false, "suffix" : "" }, { "dropping-particle" : "", "family" : "Schumacher", "given" : "Richard T", "non-dropping-particle" : "", "parse-names" : false, "suffix" : "" }, { "dropping-particle" : "", "family" : "Peddada", "given" : "Lorraine", "non-dropping-particle" : "", "parse-names" : false, "suffix" : "" }, { "dropping-particle" : "", "family" : "Heldebrant", "given" : "Charles", "non-dropping-particle" : "", "parse-names" : false, "suffix" : "" }, { "dropping-particle" : "", "family" : "Smith", "given" : "Richard", "non-dropping-particle" : "", "parse-names" : false, "suffix" : "" }, { "dropping-particle" : "", "family" : "Conrad", "given" : "Andrew", "non-dropping-particle" : "", "parse-names" : false, "suffix" : "" }, { "dropping-particle" : "", "family" : "Kleinman", "given" : "Steven H", "non-dropping-particle" : "", "parse-names" : false, "suffix" : "" }, { "dropping-particle" : "", "family" : "Busch", "given" : "Michael P.", "non-dropping-particle" : "", "parse-names" : false, "suffix" : "" } ], "container-title" : "AIDS", "id" : "ITEM-1", "issue" : "13", "issued" : { "date-parts" : [ [ "2003", "9", "5" ] ] }, "page" : "1871-9", "title" : "Dynamics of HIV viremia and antibody seroconversion in plasma donors: implications for diagnosis and staging of primary HIV infection", "type" : "article-journal", "volume" : "17" }, "uris" : [ "http://www.mendeley.com/documents/?uuid=7face1cd-e921-4432-a470-d33348717cb2" ] } ], "mendeley" : { "formattedCitation" : "[1]", "plainTextFormattedCitation" : "[1]", "previouslyFormattedCitation" : "[1]" }, "properties" : { "noteIndex" : 0 }, "schema" : "https://github.com/citation-style-language/schema/raw/master/csl-citation.json" }</w:instrText>
      </w:r>
      <w:r w:rsidR="00A14B1C" w:rsidRPr="00F935D4">
        <w:fldChar w:fldCharType="separate"/>
      </w:r>
      <w:r w:rsidR="00A14B1C" w:rsidRPr="00F935D4">
        <w:rPr>
          <w:noProof/>
        </w:rPr>
        <w:t>[1]</w:t>
      </w:r>
      <w:r w:rsidR="00A14B1C" w:rsidRPr="00F935D4">
        <w:fldChar w:fldCharType="end"/>
      </w:r>
      <w:r w:rsidRPr="00F935D4">
        <w:t>.</w:t>
      </w:r>
    </w:p>
    <w:p w14:paraId="1B02B763" w14:textId="4718E6FA" w:rsidR="00733BE3" w:rsidRPr="00041510" w:rsidRDefault="00733BE3" w:rsidP="00654BF5">
      <w:pPr>
        <w:pStyle w:val="Paragraph"/>
        <w:rPr>
          <w:highlight w:val="yellow"/>
        </w:rPr>
      </w:pPr>
      <w:r w:rsidRPr="00CA2BA6">
        <w:t>Th</w:t>
      </w:r>
      <w:r w:rsidR="00AC3DA8" w:rsidRPr="009851B5">
        <w:t>e</w:t>
      </w:r>
      <w:r w:rsidR="006B3129">
        <w:t xml:space="preserve"> </w:t>
      </w:r>
      <w:r>
        <w:t xml:space="preserve">present work </w:t>
      </w:r>
      <w:r w:rsidR="006B3129">
        <w:t>outlines the analytical framework for this algorithm for infection date estimation us</w:t>
      </w:r>
      <w:r w:rsidR="006B3129" w:rsidRPr="003153C6">
        <w:t xml:space="preserve">ing </w:t>
      </w:r>
      <w:r w:rsidR="0070220D" w:rsidRPr="003153C6">
        <w:t>‘diagnostic testing histories’</w:t>
      </w:r>
      <w:r w:rsidR="00FE1721">
        <w:t xml:space="preserve"> </w:t>
      </w:r>
      <w:r w:rsidR="00E835DE">
        <w:fldChar w:fldCharType="begin" w:fldLock="1"/>
      </w:r>
      <w:r w:rsidR="00AA785A">
        <w:instrText>ADDIN CSL_CITATION { "citationItems" : [ { "id" : "ITEM-1", "itemData" : { "author" : [ { "dropping-particle" : "", "family" : "Kassanjee", "given" : "Reshma", "non-dropping-particle" : "", "parse-names" : false, "suffix" : "" } ], "container-title" : "School of Computational and Applied Mathematics", "id" : "ITEM-1", "issued" : { "date-parts" : [ [ "2014" ] ] }, "publisher" : "University of the Witwatersrand", "publisher-place" : "Johannesburg", "title" : "Characterisation and Application of Tests for Recent Infection for HIV Incidence Surveillance", "type" : "thesis", "volume" : "PhD" }, "uris" : [ "http://www.mendeley.com/documents/?uuid=54cb5736-6854-4e0d-8535-06f5870a06ac" ] } ], "mendeley" : { "formattedCitation" : "[14]", "plainTextFormattedCitation" : "[14]", "previouslyFormattedCitation" : "[14]" }, "properties" : { "noteIndex" : 0 }, "schema" : "https://github.com/citation-style-language/schema/raw/master/csl-citation.json" }</w:instrText>
      </w:r>
      <w:r w:rsidR="00E835DE">
        <w:fldChar w:fldCharType="separate"/>
      </w:r>
      <w:r w:rsidR="00357272" w:rsidRPr="00357272">
        <w:rPr>
          <w:noProof/>
        </w:rPr>
        <w:t>[14]</w:t>
      </w:r>
      <w:r w:rsidR="00E835DE">
        <w:fldChar w:fldCharType="end"/>
      </w:r>
      <w:r w:rsidR="003153C6" w:rsidRPr="00CA2BA6">
        <w:t xml:space="preserve"> </w:t>
      </w:r>
      <w:r w:rsidR="00AC3DA8" w:rsidRPr="009851B5">
        <w:t>and</w:t>
      </w:r>
      <w:r w:rsidR="003153C6" w:rsidRPr="003153C6">
        <w:t xml:space="preserve"> </w:t>
      </w:r>
      <w:r w:rsidR="0070220D" w:rsidRPr="003153C6">
        <w:t xml:space="preserve">proposes </w:t>
      </w:r>
      <w:r w:rsidR="0062777E" w:rsidRPr="003153C6">
        <w:t xml:space="preserve">additional nomenclature and </w:t>
      </w:r>
      <w:r w:rsidR="003153C6" w:rsidRPr="003153C6">
        <w:t xml:space="preserve">strategies to address atypical test result combinations, </w:t>
      </w:r>
      <w:r w:rsidR="00C05564" w:rsidRPr="003153C6">
        <w:t>including test correlation</w:t>
      </w:r>
      <w:r w:rsidR="00AC3DA8" w:rsidRPr="00F14C97">
        <w:t>.</w:t>
      </w:r>
      <w:r w:rsidR="003153C6" w:rsidRPr="00F14C97">
        <w:t xml:space="preserve"> </w:t>
      </w:r>
      <w:r w:rsidR="00AC3DA8" w:rsidRPr="00F14C97">
        <w:t>It</w:t>
      </w:r>
      <w:r w:rsidR="003153C6" w:rsidRPr="003153C6">
        <w:t xml:space="preserve"> </w:t>
      </w:r>
      <w:r w:rsidR="0070220D" w:rsidRPr="003153C6">
        <w:t>in</w:t>
      </w:r>
      <w:r w:rsidR="00C05564" w:rsidRPr="003153C6">
        <w:t xml:space="preserve">troduces a publicly available online </w:t>
      </w:r>
      <w:r w:rsidR="00FE6A3A">
        <w:t xml:space="preserve">HIV infection dating </w:t>
      </w:r>
      <w:r w:rsidR="00C05564" w:rsidRPr="003153C6">
        <w:t xml:space="preserve">tool that </w:t>
      </w:r>
      <w:r w:rsidR="003153C6" w:rsidRPr="003153C6">
        <w:t xml:space="preserve">facilitates </w:t>
      </w:r>
      <w:r w:rsidR="00AC3DA8" w:rsidRPr="00F14C97">
        <w:t>the</w:t>
      </w:r>
      <w:r w:rsidR="003153C6" w:rsidRPr="00F14C97">
        <w:t xml:space="preserve"> </w:t>
      </w:r>
      <w:r w:rsidR="003153C6" w:rsidRPr="003153C6">
        <w:t>use of this algorithm. The tool, detailed in</w:t>
      </w:r>
      <w:r w:rsidR="00495B78">
        <w:t xml:space="preserve"> the</w:t>
      </w:r>
      <w:r w:rsidR="003153C6" w:rsidRPr="003153C6">
        <w:t xml:space="preserve"> </w:t>
      </w:r>
      <w:r w:rsidR="003153C6" w:rsidRPr="00495B78">
        <w:t>Appendix</w:t>
      </w:r>
      <w:r w:rsidR="003153C6" w:rsidRPr="003153C6">
        <w:t xml:space="preserve">, </w:t>
      </w:r>
      <w:r w:rsidR="00C05564" w:rsidRPr="003153C6">
        <w:t>brings together</w:t>
      </w:r>
      <w:r w:rsidRPr="003153C6">
        <w:t xml:space="preserve"> </w:t>
      </w:r>
      <w:r w:rsidR="00210545" w:rsidRPr="003153C6">
        <w:t xml:space="preserve">1) </w:t>
      </w:r>
      <w:r w:rsidR="0070220D" w:rsidRPr="003153C6">
        <w:t xml:space="preserve">curatorship of </w:t>
      </w:r>
      <w:r w:rsidR="00FE6A3A">
        <w:t xml:space="preserve">HIV </w:t>
      </w:r>
      <w:r w:rsidR="0070220D" w:rsidRPr="003153C6">
        <w:t>test performance data,</w:t>
      </w:r>
      <w:r w:rsidRPr="003153C6">
        <w:t xml:space="preserve"> and </w:t>
      </w:r>
      <w:r w:rsidR="00210545" w:rsidRPr="003153C6">
        <w:t xml:space="preserve">2) </w:t>
      </w:r>
      <w:r w:rsidR="00C05564" w:rsidRPr="003153C6">
        <w:t xml:space="preserve">infection date estimation </w:t>
      </w:r>
      <w:r w:rsidRPr="003153C6">
        <w:t>fun</w:t>
      </w:r>
      <w:r w:rsidR="000E12EA" w:rsidRPr="003153C6">
        <w:t>ctionality</w:t>
      </w:r>
      <w:r w:rsidR="00AC3DA8" w:rsidRPr="00F14C97">
        <w:t>.</w:t>
      </w:r>
      <w:r w:rsidR="000E12EA" w:rsidRPr="00F14C97">
        <w:t xml:space="preserve"> </w:t>
      </w:r>
      <w:r w:rsidR="00AC3DA8" w:rsidRPr="00F14C97">
        <w:t>I</w:t>
      </w:r>
      <w:r w:rsidR="00FE6A3A" w:rsidRPr="00F14C97">
        <w:t>t</w:t>
      </w:r>
      <w:r w:rsidR="003153C6" w:rsidRPr="003153C6">
        <w:t xml:space="preserve"> </w:t>
      </w:r>
      <w:r w:rsidR="00C05564" w:rsidRPr="003153C6">
        <w:t>is</w:t>
      </w:r>
      <w:r w:rsidR="000E12EA" w:rsidRPr="003153C6">
        <w:t xml:space="preserve"> re</w:t>
      </w:r>
      <w:r w:rsidR="00ED4367" w:rsidRPr="003153C6">
        <w:t xml:space="preserve">adily </w:t>
      </w:r>
      <w:r w:rsidR="003153C6" w:rsidRPr="003153C6">
        <w:t>updatable as test technology evolves</w:t>
      </w:r>
      <w:r w:rsidR="00ED4367" w:rsidRPr="003153C6">
        <w:t>, given</w:t>
      </w:r>
      <w:r w:rsidR="000E12EA" w:rsidRPr="003153C6">
        <w:t xml:space="preserve"> the simp</w:t>
      </w:r>
      <w:r w:rsidR="00ED4367" w:rsidRPr="003153C6">
        <w:t xml:space="preserve">le general </w:t>
      </w:r>
      <w:r w:rsidR="00AC3DA8" w:rsidRPr="00F14C97">
        <w:t>architecture</w:t>
      </w:r>
      <w:r w:rsidR="00ED4367" w:rsidRPr="003153C6">
        <w:t xml:space="preserve"> of the system and it</w:t>
      </w:r>
      <w:r w:rsidR="000E12EA" w:rsidRPr="003153C6">
        <w:t xml:space="preserve">s </w:t>
      </w:r>
      <w:r w:rsidR="00AC3DA8" w:rsidRPr="00F14C97">
        <w:t>nature as an</w:t>
      </w:r>
      <w:r w:rsidR="005962AE" w:rsidRPr="003153C6">
        <w:t xml:space="preserve"> </w:t>
      </w:r>
      <w:r w:rsidR="000E12EA" w:rsidRPr="003153C6">
        <w:t xml:space="preserve">open source </w:t>
      </w:r>
      <w:r w:rsidR="00AC3DA8" w:rsidRPr="00F14C97">
        <w:t>project</w:t>
      </w:r>
      <w:r w:rsidR="000E12EA" w:rsidRPr="003153C6">
        <w:t>.</w:t>
      </w:r>
    </w:p>
    <w:p w14:paraId="6610A5DA" w14:textId="0BF63FB7" w:rsidR="000E12EA" w:rsidRPr="00654BF5" w:rsidRDefault="000E12EA" w:rsidP="0063633A">
      <w:pPr>
        <w:pStyle w:val="Heading1"/>
      </w:pPr>
      <w:proofErr w:type="spellStart"/>
      <w:r w:rsidRPr="00654BF5">
        <w:lastRenderedPageBreak/>
        <w:t>Fiebig</w:t>
      </w:r>
      <w:proofErr w:type="spellEnd"/>
      <w:r w:rsidRPr="00654BF5">
        <w:t>-like staging</w:t>
      </w:r>
    </w:p>
    <w:p w14:paraId="6280FCC7" w14:textId="55F6F3CA" w:rsidR="00617F24" w:rsidRDefault="000E12EA" w:rsidP="00654BF5">
      <w:pPr>
        <w:pStyle w:val="Paragraph"/>
      </w:pPr>
      <w:r>
        <w:t xml:space="preserve">The </w:t>
      </w:r>
      <w:r w:rsidR="0062777E">
        <w:t>fundamental feature of</w:t>
      </w:r>
      <w:r>
        <w:t xml:space="preserve"> the </w:t>
      </w:r>
      <w:proofErr w:type="spellStart"/>
      <w:r>
        <w:t>Fiebig</w:t>
      </w:r>
      <w:proofErr w:type="spellEnd"/>
      <w:r>
        <w:t xml:space="preserve"> staging system</w:t>
      </w:r>
      <w:r w:rsidR="008725F5">
        <w:t xml:space="preserve"> </w:t>
      </w:r>
      <w:r w:rsidR="00BF2998">
        <w:fldChar w:fldCharType="begin" w:fldLock="1"/>
      </w:r>
      <w:r w:rsidR="00AA785A">
        <w:instrText>ADDIN CSL_CITATION { "citationItems" : [ { "id" : "ITEM-1", "itemData" : { "DOI" : "10.1097/01.aids.0000076308.76477.b8", "ISSN" : "0269-9370", "PMID" : "12960819", "abstract" : "OBJECTIVES The characterization of primary HIV infection by the analysis of serial plasma samples from newly infected persons using multiple standard viral assays. DESIGN A retrospective study involving two sets of archived samples from HIV-infected plasma donors. (A) 435 samples from 51 donors detected by anti-HIV enzyme immunoassays donated during 1984-1994; (B) 145 specimens from 44 donors detected by p24 antigen screening donated during 1996-1998. SETTING Two US plasma products companies. MAIN OUTCOME MEASURES The timepoints of appearance of HIV-1 markers and viral load concentrations during primary HIV infection. RESULTS The pattern of sequential emergence of viral markers in the 'A' panels was highly consistent, allowing the definition and estimation of the duration of six sequential stages. From the 'B' panels, the viral load at p24 antigen seroconversion was estimated by regression analysis at 10 000 copies/ml (95% CI 2000-93 000) and the HIV replication rate at 0.35 log copies/ml/day, corresponding to a doubling time in the preseroconversion phase of 20.5 h (95% CI 18.2-23.4 h). Consequently, an RNA test with 50 copies/ml sensitivity would detect HIV infection approximately 7 days before a p24 antigen test, and 12 days before a sensitive anti-HIV test. CONCLUSION The sequential emergence of assay reactivity allows the classification of primary HIV-1 infection into distinct laboratory stages, which may facilitate the diagnosis of recent infection and stratification of patients enrolled in clinical trials. Quantitative analysis of preseroconversion replication rates of HIV is useful for projecting the yield and predictive value of assays targeting primary HIV infection.", "author" : [ { "dropping-particle" : "", "family" : "Fiebig", "given" : "Eberhard W", "non-dropping-particle" : "", "parse-names" : false, "suffix" : "" }, { "dropping-particle" : "", "family" : "Wright", "given" : "David J", "non-dropping-particle" : "", "parse-names" : false, "suffix" : "" }, { "dropping-particle" : "", "family" : "Rawal", "given" : "Bhupat D", "non-dropping-particle" : "", "parse-names" : false, "suffix" : "" }, { "dropping-particle" : "", "family" : "Garrett", "given" : "Patricia E", "non-dropping-particle" : "", "parse-names" : false, "suffix" : "" }, { "dropping-particle" : "", "family" : "Schumacher", "given" : "Richard T", "non-dropping-particle" : "", "parse-names" : false, "suffix" : "" }, { "dropping-particle" : "", "family" : "Peddada", "given" : "Lorraine", "non-dropping-particle" : "", "parse-names" : false, "suffix" : "" }, { "dropping-particle" : "", "family" : "Heldebrant", "given" : "Charles", "non-dropping-particle" : "", "parse-names" : false, "suffix" : "" }, { "dropping-particle" : "", "family" : "Smith", "given" : "Richard", "non-dropping-particle" : "", "parse-names" : false, "suffix" : "" }, { "dropping-particle" : "", "family" : "Conrad", "given" : "Andrew", "non-dropping-particle" : "", "parse-names" : false, "suffix" : "" }, { "dropping-particle" : "", "family" : "Kleinman", "given" : "Steven H", "non-dropping-particle" : "", "parse-names" : false, "suffix" : "" }, { "dropping-particle" : "", "family" : "Busch", "given" : "Michael P.", "non-dropping-particle" : "", "parse-names" : false, "suffix" : "" } ], "container-title" : "AIDS", "id" : "ITEM-1", "issue" : "13", "issued" : { "date-parts" : [ [ "2003", "9", "5" ] ] }, "page" : "1871-9", "title" : "Dynamics of HIV viremia and antibody seroconversion in plasma donors: implications for diagnosis and staging of primary HIV infection", "type" : "article-journal", "volume" : "17" }, "uris" : [ "http://www.mendeley.com/documents/?uuid=7face1cd-e921-4432-a470-d33348717cb2" ] } ], "mendeley" : { "formattedCitation" : "[1]", "plainTextFormattedCitation" : "[1]", "previouslyFormattedCitation" : "[1]" }, "properties" : { "noteIndex" : 0 }, "schema" : "https://github.com/citation-style-language/schema/raw/master/csl-citation.json" }</w:instrText>
      </w:r>
      <w:r w:rsidR="00BF2998">
        <w:fldChar w:fldCharType="separate"/>
      </w:r>
      <w:r w:rsidR="00BF2998" w:rsidRPr="00BF2998">
        <w:rPr>
          <w:noProof/>
        </w:rPr>
        <w:t>[1]</w:t>
      </w:r>
      <w:r w:rsidR="00BF2998">
        <w:fldChar w:fldCharType="end"/>
      </w:r>
      <w:r w:rsidR="00BF2998">
        <w:t xml:space="preserve"> </w:t>
      </w:r>
      <w:r>
        <w:t>is</w:t>
      </w:r>
      <w:r w:rsidR="00191A0E">
        <w:t xml:space="preserve"> that it identifies a naturally-</w:t>
      </w:r>
      <w:r>
        <w:t>occurring</w:t>
      </w:r>
      <w:r w:rsidR="000D3866">
        <w:t xml:space="preserve"> </w:t>
      </w:r>
      <w:r w:rsidR="004E683A">
        <w:t>sequence of</w:t>
      </w:r>
      <w:r>
        <w:t xml:space="preserve"> </w:t>
      </w:r>
      <w:r w:rsidR="00773BD4" w:rsidRPr="00617F24">
        <w:rPr>
          <w:i/>
        </w:rPr>
        <w:t>discordant</w:t>
      </w:r>
      <w:r w:rsidR="00773BD4">
        <w:rPr>
          <w:i/>
        </w:rPr>
        <w:t>-</w:t>
      </w:r>
      <w:r w:rsidRPr="00617F24">
        <w:rPr>
          <w:i/>
        </w:rPr>
        <w:t>diagnostic-test</w:t>
      </w:r>
      <w:r>
        <w:t xml:space="preserve"> states that indicate early clinical disease progression</w:t>
      </w:r>
      <w:r w:rsidR="00C91C26">
        <w:t>,</w:t>
      </w:r>
      <w:r>
        <w:t xml:space="preserve"> and whose approximate duration</w:t>
      </w:r>
      <w:r w:rsidR="000D3866">
        <w:t xml:space="preserve"> can be estimated, given a suffi</w:t>
      </w:r>
      <w:r w:rsidR="00477869">
        <w:t>cient number of clinically well-</w:t>
      </w:r>
      <w:r w:rsidR="000D3866">
        <w:t>characterised specimens. One can simply treat the</w:t>
      </w:r>
      <w:r w:rsidR="0062777E">
        <w:t>se</w:t>
      </w:r>
      <w:r w:rsidR="000D3866">
        <w:t xml:space="preserve"> </w:t>
      </w:r>
      <w:r w:rsidR="0026131B">
        <w:t xml:space="preserve">numbered </w:t>
      </w:r>
      <w:r w:rsidR="000D3866">
        <w:t>sta</w:t>
      </w:r>
      <w:r w:rsidR="0026131B">
        <w:t>g</w:t>
      </w:r>
      <w:r w:rsidR="000D3866">
        <w:t xml:space="preserve">es as an arbitrary pathway that </w:t>
      </w:r>
      <w:r w:rsidR="00191A0E">
        <w:t>infected persons</w:t>
      </w:r>
      <w:r w:rsidR="000D3866">
        <w:t xml:space="preserve"> pass through, </w:t>
      </w:r>
      <w:r w:rsidR="004E683A">
        <w:t xml:space="preserve">without </w:t>
      </w:r>
      <w:r w:rsidR="0026131B">
        <w:t xml:space="preserve">necessarily </w:t>
      </w:r>
      <w:r w:rsidR="00773BD4">
        <w:t xml:space="preserve">incorporating the </w:t>
      </w:r>
      <w:r w:rsidR="004E683A">
        <w:t xml:space="preserve">underlying </w:t>
      </w:r>
      <w:r w:rsidR="00617F24">
        <w:t xml:space="preserve">discordant </w:t>
      </w:r>
      <w:r w:rsidR="004E683A">
        <w:t>test results (such as a positive p24 antigen test and a negative ELISA antibody test)</w:t>
      </w:r>
      <w:r w:rsidR="00773BD4">
        <w:t xml:space="preserve"> into analysis</w:t>
      </w:r>
      <w:r w:rsidR="0026131B">
        <w:t>.</w:t>
      </w:r>
      <w:r w:rsidR="004E683A">
        <w:t xml:space="preserve"> </w:t>
      </w:r>
      <w:r w:rsidR="00C05564">
        <w:t>However, t</w:t>
      </w:r>
      <w:r w:rsidR="000D3866">
        <w:t xml:space="preserve">his </w:t>
      </w:r>
      <w:r w:rsidR="00773BD4">
        <w:t xml:space="preserve">makes it substantially less feasible to </w:t>
      </w:r>
      <w:r w:rsidR="000D3866">
        <w:t xml:space="preserve">propose </w:t>
      </w:r>
      <w:r w:rsidR="00773BD4">
        <w:t xml:space="preserve">and calibrate </w:t>
      </w:r>
      <w:r w:rsidR="005962AE">
        <w:t>variation</w:t>
      </w:r>
      <w:r w:rsidR="000D3866">
        <w:t xml:space="preserve">s </w:t>
      </w:r>
      <w:r w:rsidR="00773BD4">
        <w:t>to the stages, given changes in test technology and usage</w:t>
      </w:r>
      <w:r w:rsidR="000D3866">
        <w:t xml:space="preserve">. </w:t>
      </w:r>
      <w:r w:rsidR="00E07D94">
        <w:t xml:space="preserve">As we demonstrate below, it is most robust to interpret </w:t>
      </w:r>
      <w:r w:rsidR="002A7E43">
        <w:t xml:space="preserve">any combination of diagnostic test results into their underlying tests, if these tests have been </w:t>
      </w:r>
      <w:r w:rsidR="00EA0829">
        <w:t xml:space="preserve">independently </w:t>
      </w:r>
      <w:r w:rsidR="002A7E43">
        <w:t xml:space="preserve">benchmarked for diagnostic sensitivity </w:t>
      </w:r>
      <w:r w:rsidR="00E07D94">
        <w:t>(i.e. a median or mean duration of time from infection to detectability has been estimated).</w:t>
      </w:r>
      <w:r w:rsidR="002A7E43">
        <w:t xml:space="preserve"> </w:t>
      </w:r>
      <w:r w:rsidR="0039579E">
        <w:t xml:space="preserve"> </w:t>
      </w:r>
    </w:p>
    <w:p w14:paraId="5B0DB111" w14:textId="49BD33D4" w:rsidR="00617F24" w:rsidRDefault="00617F24" w:rsidP="00654BF5">
      <w:pPr>
        <w:pStyle w:val="Paragraph"/>
      </w:pPr>
      <w:r>
        <w:t>I</w:t>
      </w:r>
      <w:r w:rsidR="00E07D94">
        <w:t>nterpreted at a population level</w:t>
      </w:r>
      <w:r>
        <w:t>, a</w:t>
      </w:r>
      <w:ins w:id="61" w:author="Bingham, JL, Mr &lt;jeremyb@sun.ac.za&gt;" w:date="2018-04-06T05:57:00Z">
        <w:r w:rsidR="000657F4">
          <w:t xml:space="preserve"> particular </w:t>
        </w:r>
      </w:ins>
      <w:del w:id="62" w:author="Bingham, JL, Mr &lt;jeremyb@sun.ac.za&gt;" w:date="2018-04-06T05:57:00Z">
        <w:r w:rsidR="00E07D94" w:rsidDel="000657F4">
          <w:delText xml:space="preserve">n </w:delText>
        </w:r>
        <w:commentRangeStart w:id="63"/>
        <w:r w:rsidR="00E07D94" w:rsidRPr="004D05CC" w:rsidDel="000657F4">
          <w:rPr>
            <w:highlight w:val="green"/>
            <w:rPrChange w:id="64" w:author="Bingham, JL, Mr &lt;jeremyb@sun.ac.za&gt;" w:date="2018-03-26T11:39:00Z">
              <w:rPr/>
            </w:rPrChange>
          </w:rPr>
          <w:delText>individual</w:delText>
        </w:r>
        <w:commentRangeEnd w:id="63"/>
        <w:r w:rsidR="004D05CC" w:rsidDel="000657F4">
          <w:rPr>
            <w:rStyle w:val="CommentReference"/>
            <w:lang w:val="en-ZA"/>
          </w:rPr>
          <w:commentReference w:id="63"/>
        </w:r>
        <w:r w:rsidDel="000657F4">
          <w:delText xml:space="preserve"> </w:delText>
        </w:r>
      </w:del>
      <w:r>
        <w:t>test</w:t>
      </w:r>
      <w:r w:rsidR="0026131B">
        <w:t>’s</w:t>
      </w:r>
      <w:r>
        <w:t xml:space="preserve"> sensitivity curve </w:t>
      </w:r>
      <w:r w:rsidR="002A7E43">
        <w:t>expresses</w:t>
      </w:r>
      <w:r>
        <w:t xml:space="preserve"> the probability that a specimen from a </w:t>
      </w:r>
      <w:r w:rsidR="002A7E43">
        <w:t>‘</w:t>
      </w:r>
      <w:r>
        <w:t>completely randomly</w:t>
      </w:r>
      <w:r w:rsidR="002A7E43">
        <w:t>’</w:t>
      </w:r>
      <w:r>
        <w:t xml:space="preserve"> chosen subject</w:t>
      </w:r>
      <w:r w:rsidR="002A7E43">
        <w:t xml:space="preserve"> </w:t>
      </w:r>
      <w:commentRangeStart w:id="65"/>
      <w:r w:rsidR="002A7E43">
        <w:t>(i.e</w:t>
      </w:r>
      <w:r w:rsidR="00E07D94">
        <w:t>.</w:t>
      </w:r>
      <w:r w:rsidR="002A7E43">
        <w:t xml:space="preserve"> all population members have the same probability of being selected)</w:t>
      </w:r>
      <w:r w:rsidR="0026131B">
        <w:t xml:space="preserve"> </w:t>
      </w:r>
      <w:commentRangeEnd w:id="65"/>
      <w:r w:rsidR="000657F4">
        <w:rPr>
          <w:rStyle w:val="CommentReference"/>
          <w:lang w:val="en-ZA"/>
        </w:rPr>
        <w:commentReference w:id="65"/>
      </w:r>
      <w:r w:rsidR="0026131B">
        <w:t xml:space="preserve">will produce a positive result, given that the specimen was obtained at a time </w:t>
      </w:r>
      <m:oMath>
        <m:r>
          <w:rPr>
            <w:rFonts w:ascii="Cambria Math" w:hAnsi="Cambria Math"/>
          </w:rPr>
          <m:t>t</m:t>
        </m:r>
      </m:oMath>
      <w:r w:rsidR="00E6557E">
        <w:t xml:space="preserve"> </w:t>
      </w:r>
      <w:r w:rsidR="0026131B">
        <w:t>after</w:t>
      </w:r>
      <w:r w:rsidR="00E07D94">
        <w:t xml:space="preserve"> either</w:t>
      </w:r>
      <w:r w:rsidR="0026131B">
        <w:t>:</w:t>
      </w:r>
      <w:r>
        <w:t xml:space="preserve"> </w:t>
      </w:r>
      <w:r w:rsidR="0026131B">
        <w:t xml:space="preserve">1) </w:t>
      </w:r>
      <w:r>
        <w:t>infectious exposure</w:t>
      </w:r>
      <w:r w:rsidR="0026131B">
        <w:t xml:space="preserve">, </w:t>
      </w:r>
      <w:r w:rsidR="002A7E43">
        <w:t>or</w:t>
      </w:r>
      <w:r w:rsidR="0026131B">
        <w:t>, 2)</w:t>
      </w:r>
      <w:r w:rsidR="002A7E43">
        <w:t xml:space="preserve"> detectability on some ot</w:t>
      </w:r>
      <w:r w:rsidR="00E07D94">
        <w:t>her well-</w:t>
      </w:r>
      <w:r w:rsidR="0026131B">
        <w:t xml:space="preserve">characterised </w:t>
      </w:r>
      <w:r w:rsidR="00191A0E">
        <w:t>diagnostic test</w:t>
      </w:r>
      <w:r>
        <w:t xml:space="preserve">. </w:t>
      </w:r>
      <w:ins w:id="66" w:author="Bingham, JL, Mr &lt;jeremyb@sun.ac.za&gt;" w:date="2018-04-06T05:58:00Z">
        <w:r w:rsidR="000657F4">
          <w:t>The key features of a test’s sensitivity curve (represented by the red curve in figure 1)</w:t>
        </w:r>
      </w:ins>
      <w:del w:id="67" w:author="Bingham, JL, Mr &lt;jeremyb@sun.ac.za&gt;" w:date="2018-04-06T05:59:00Z">
        <w:r w:rsidDel="000657F4">
          <w:delText>This is expected to look something like the red curve in</w:delText>
        </w:r>
        <w:r w:rsidR="00EF17DA" w:rsidDel="000657F4">
          <w:delText xml:space="preserve"> </w:delText>
        </w:r>
        <w:r w:rsidR="00EF17DA" w:rsidRPr="001426D3" w:rsidDel="000657F4">
          <w:delText>Figure 1</w:delText>
        </w:r>
        <w:r w:rsidDel="000657F4">
          <w:delText>, the key features of which</w:delText>
        </w:r>
      </w:del>
      <w:r>
        <w:t xml:space="preserve"> are that:</w:t>
      </w:r>
    </w:p>
    <w:p w14:paraId="3FCD9BF6" w14:textId="22FBD44F" w:rsidR="00617F24" w:rsidRDefault="00617F24" w:rsidP="00654BF5">
      <w:pPr>
        <w:pStyle w:val="ListParagraph"/>
      </w:pPr>
      <w:r>
        <w:t xml:space="preserve">there is effectively no chance of detecting an infection immediately after </w:t>
      </w:r>
      <w:commentRangeStart w:id="68"/>
      <w:r>
        <w:t>exposure</w:t>
      </w:r>
      <w:commentRangeEnd w:id="68"/>
      <w:r w:rsidR="000657F4">
        <w:rPr>
          <w:rStyle w:val="CommentReference"/>
          <w:lang w:val="en-ZA"/>
        </w:rPr>
        <w:commentReference w:id="68"/>
      </w:r>
      <w:r w:rsidR="001426D3">
        <w:t>;</w:t>
      </w:r>
    </w:p>
    <w:p w14:paraId="476E2100" w14:textId="78EF5EB9" w:rsidR="00617F24" w:rsidRDefault="00617F24" w:rsidP="00654BF5">
      <w:pPr>
        <w:pStyle w:val="ListParagraph"/>
      </w:pPr>
      <w:r>
        <w:t xml:space="preserve">after some time, </w:t>
      </w:r>
      <w:del w:id="69" w:author="Bingham, JL, Mr &lt;jeremyb@sun.ac.za&gt;" w:date="2018-04-06T06:01:00Z">
        <w:r w:rsidDel="000657F4">
          <w:delText>it is almost certain that the</w:delText>
        </w:r>
      </w:del>
      <w:ins w:id="70" w:author="Bingham, JL, Mr &lt;jeremyb@sun.ac.za&gt;" w:date="2018-04-06T06:01:00Z">
        <w:r w:rsidR="000657F4">
          <w:t xml:space="preserve">the </w:t>
        </w:r>
      </w:ins>
      <w:del w:id="71" w:author="Bingham, JL, Mr &lt;jeremyb@sun.ac.za&gt;" w:date="2018-04-06T06:01:00Z">
        <w:r w:rsidDel="000657F4">
          <w:delText xml:space="preserve"> </w:delText>
        </w:r>
      </w:del>
      <w:r>
        <w:t>test will</w:t>
      </w:r>
      <w:ins w:id="72" w:author="Bingham, JL, Mr &lt;jeremyb@sun.ac.za&gt;" w:date="2018-04-06T06:01:00Z">
        <w:r w:rsidR="000657F4">
          <w:t xml:space="preserve"> almost certainly</w:t>
        </w:r>
      </w:ins>
      <w:r>
        <w:t xml:space="preserve"> detect</w:t>
      </w:r>
      <w:ins w:id="73" w:author="Bingham, JL, Mr &lt;jeremyb@sun.ac.za&gt;" w:date="2018-04-06T06:01:00Z">
        <w:r w:rsidR="000657F4">
          <w:t xml:space="preserve"> an</w:t>
        </w:r>
      </w:ins>
      <w:r>
        <w:t xml:space="preserve"> infection</w:t>
      </w:r>
      <w:r w:rsidR="001426D3">
        <w:t>;</w:t>
      </w:r>
    </w:p>
    <w:p w14:paraId="6E1C8733" w14:textId="5DBA05E9" w:rsidR="00617F24" w:rsidRDefault="00617F24" w:rsidP="00654BF5">
      <w:pPr>
        <w:pStyle w:val="ListParagraph"/>
      </w:pPr>
      <w:r>
        <w:t xml:space="preserve">there is a characteristic time </w:t>
      </w:r>
      <w:r w:rsidR="0026131B">
        <w:t>range</w:t>
      </w:r>
      <w:r w:rsidR="00EA0829">
        <w:t xml:space="preserve"> over which this function </w:t>
      </w:r>
      <w:r w:rsidR="00723E05">
        <w:t>transitions from close to zero to close to one</w:t>
      </w:r>
      <w:ins w:id="74" w:author="Bingham, JL, Mr &lt;jeremyb@sun.ac.za&gt;" w:date="2018-04-06T06:06:00Z">
        <w:r w:rsidR="000657F4">
          <w:t xml:space="preserve">. </w:t>
        </w:r>
        <w:commentRangeStart w:id="75"/>
        <w:r w:rsidR="000657F4">
          <w:t>This can</w:t>
        </w:r>
      </w:ins>
      <w:del w:id="76" w:author="Bingham, JL, Mr &lt;jeremyb@sun.ac.za&gt;" w:date="2018-04-06T06:06:00Z">
        <w:r w:rsidR="00723E05" w:rsidDel="000657F4">
          <w:delText xml:space="preserve"> (and which can</w:delText>
        </w:r>
      </w:del>
      <w:r w:rsidR="00723E05">
        <w:t xml:space="preserve"> be summarised as something very much like a mean or me</w:t>
      </w:r>
      <w:del w:id="77" w:author="Bingham, JL, Mr &lt;jeremyb@sun.ac.za&gt;" w:date="2018-04-06T05:59:00Z">
        <w:r w:rsidR="00723E05" w:rsidDel="000657F4">
          <w:delText>a</w:delText>
        </w:r>
      </w:del>
      <w:r w:rsidR="00723E05">
        <w:t>dian and a standard deviation</w:t>
      </w:r>
      <w:del w:id="78" w:author="Bingham, JL, Mr &lt;jeremyb@sun.ac.za&gt;" w:date="2018-04-06T06:06:00Z">
        <w:r w:rsidR="00723E05" w:rsidDel="000657F4">
          <w:delText>)</w:delText>
        </w:r>
      </w:del>
      <w:r w:rsidR="00EA0829">
        <w:t>.</w:t>
      </w:r>
      <w:commentRangeEnd w:id="75"/>
      <w:r w:rsidR="000657F4">
        <w:rPr>
          <w:rStyle w:val="CommentReference"/>
          <w:lang w:val="en-ZA"/>
        </w:rPr>
        <w:commentReference w:id="75"/>
      </w:r>
    </w:p>
    <w:p w14:paraId="695AD7EB" w14:textId="5F15919D" w:rsidR="00EF17DA" w:rsidRPr="00923E56" w:rsidRDefault="009D07D0" w:rsidP="009339A5">
      <w:pPr>
        <w:pStyle w:val="Figurecaption"/>
      </w:pPr>
      <w:r w:rsidRPr="00923E56">
        <w:t>Figure 1: Individual and population-level diagnostic test sensitivity curves</w:t>
      </w:r>
    </w:p>
    <w:p w14:paraId="5D1A4349" w14:textId="77777777" w:rsidR="00EF17DA" w:rsidRDefault="00EF17DA" w:rsidP="00B530F8">
      <w:pPr>
        <w:ind w:left="360"/>
        <w:jc w:val="center"/>
        <w:pPrChange w:id="79" w:author="Eduard Grebe" w:date="2018-04-13T15:23:00Z">
          <w:pPr>
            <w:ind w:left="360"/>
          </w:pPr>
        </w:pPrChange>
      </w:pPr>
      <w:r w:rsidRPr="00654BF5">
        <w:rPr>
          <w:noProof/>
          <w:lang w:eastAsia="en-ZA"/>
        </w:rPr>
        <w:drawing>
          <wp:inline distT="0" distB="0" distL="0" distR="0" wp14:anchorId="53943D75" wp14:editId="2D5409FB">
            <wp:extent cx="5600700" cy="3755654"/>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619268" cy="3768105"/>
                    </a:xfrm>
                    <a:prstGeom prst="rect">
                      <a:avLst/>
                    </a:prstGeom>
                  </pic:spPr>
                </pic:pic>
              </a:graphicData>
            </a:graphic>
          </wp:inline>
        </w:drawing>
      </w:r>
    </w:p>
    <w:p w14:paraId="03434CFA" w14:textId="49408E71" w:rsidR="003616DD" w:rsidRDefault="008609EC" w:rsidP="00654BF5">
      <w:pPr>
        <w:pStyle w:val="Paragraph"/>
      </w:pPr>
      <w:r>
        <w:lastRenderedPageBreak/>
        <w:t>For individuals in the population, the test will perform with some variation from the red population curve. G</w:t>
      </w:r>
      <w:r w:rsidR="00873778">
        <w:t>enotype and other attributes</w:t>
      </w:r>
      <w:r w:rsidR="00664D24">
        <w:t>,</w:t>
      </w:r>
      <w:r w:rsidR="00617F24">
        <w:t xml:space="preserve"> </w:t>
      </w:r>
      <w:r>
        <w:t xml:space="preserve">such as </w:t>
      </w:r>
      <w:r w:rsidR="00617F24">
        <w:t>concurrent infections</w:t>
      </w:r>
      <w:r w:rsidR="00873778">
        <w:t xml:space="preserve">, age, </w:t>
      </w:r>
      <w:r w:rsidR="001C0FA5">
        <w:t xml:space="preserve">the </w:t>
      </w:r>
      <w:r w:rsidR="0026131B">
        <w:t xml:space="preserve">particular </w:t>
      </w:r>
      <w:r w:rsidR="00873778">
        <w:t xml:space="preserve">invading </w:t>
      </w:r>
      <w:proofErr w:type="spellStart"/>
      <w:r w:rsidR="00873778">
        <w:t>quasispecies</w:t>
      </w:r>
      <w:proofErr w:type="spellEnd"/>
      <w:r w:rsidR="00873778">
        <w:t>,</w:t>
      </w:r>
      <w:r w:rsidR="00D8375D">
        <w:t xml:space="preserve"> </w:t>
      </w:r>
      <w:r>
        <w:t>post-</w:t>
      </w:r>
      <w:r w:rsidR="0039579E">
        <w:t xml:space="preserve">infection factors, </w:t>
      </w:r>
      <w:r w:rsidR="00D8375D">
        <w:t>etc</w:t>
      </w:r>
      <w:r>
        <w:t xml:space="preserve">. affect the performance of a test for a particular individual; this </w:t>
      </w:r>
      <w:r w:rsidR="00D8375D">
        <w:t>in principle determines a</w:t>
      </w:r>
      <w:r w:rsidR="00873778">
        <w:t xml:space="preserve"> subject-specific curve, suc</w:t>
      </w:r>
      <w:r>
        <w:t>h as one of the blue curves in F</w:t>
      </w:r>
      <w:r w:rsidR="00873778">
        <w:t>ig</w:t>
      </w:r>
      <w:r w:rsidR="00A42754">
        <w:t>ure</w:t>
      </w:r>
      <w:r w:rsidR="00873778">
        <w:t xml:space="preserve"> 1</w:t>
      </w:r>
      <w:r w:rsidR="00D8375D">
        <w:t>, which capture</w:t>
      </w:r>
      <w:r w:rsidR="00873778">
        <w:t xml:space="preserve"> the probability, as a function of time, that specimens f</w:t>
      </w:r>
      <w:r w:rsidR="003616DD">
        <w:t>ro</w:t>
      </w:r>
      <w:r w:rsidR="00873778">
        <w:t xml:space="preserve">m </w:t>
      </w:r>
      <w:r w:rsidR="00D8375D">
        <w:t>a particular</w:t>
      </w:r>
      <w:r w:rsidR="00873778">
        <w:t xml:space="preserve"> subject will produce a positive diagnostic result. Because assay results are themselves imperfectly reproducible</w:t>
      </w:r>
      <w:r>
        <w:t xml:space="preserve"> even on the same individual</w:t>
      </w:r>
      <w:r w:rsidR="00873778">
        <w:t>, these blue curves do not transition step-like from zero to one, but have some finite window of time</w:t>
      </w:r>
      <w:r w:rsidR="00EA0829">
        <w:t xml:space="preserve">, </w:t>
      </w:r>
      <w:r w:rsidR="00600CB6">
        <w:t xml:space="preserve">though </w:t>
      </w:r>
      <w:r w:rsidR="00EA0829">
        <w:t xml:space="preserve">considerably shorter than the </w:t>
      </w:r>
      <w:r w:rsidR="00187E1D">
        <w:t>dynamic range of the population-</w:t>
      </w:r>
      <w:r w:rsidR="00EA0829">
        <w:t>level curve,</w:t>
      </w:r>
      <w:r w:rsidR="00873778">
        <w:t xml:space="preserve"> over which they transition from close to zero to close to one.</w:t>
      </w:r>
      <w:r w:rsidR="003616DD">
        <w:t xml:space="preserve"> </w:t>
      </w:r>
    </w:p>
    <w:p w14:paraId="60FA53E7" w14:textId="1AE0DDA1" w:rsidR="008108B2" w:rsidRDefault="003616DD" w:rsidP="00654BF5">
      <w:pPr>
        <w:pStyle w:val="Paragraph"/>
      </w:pPr>
      <w:r>
        <w:t>T</w:t>
      </w:r>
      <w:r w:rsidR="00873778">
        <w:t xml:space="preserve">he </w:t>
      </w:r>
      <w:r w:rsidR="0039579E" w:rsidRPr="0039579E">
        <w:rPr>
          <w:i/>
        </w:rPr>
        <w:t>scale</w:t>
      </w:r>
      <w:r w:rsidR="0039579E">
        <w:t xml:space="preserve"> </w:t>
      </w:r>
      <w:r w:rsidR="00873778">
        <w:t xml:space="preserve">of the blue curves captures </w:t>
      </w:r>
      <w:r w:rsidR="005E481E">
        <w:t>something like an individual-</w:t>
      </w:r>
      <w:r w:rsidR="0039579E">
        <w:t xml:space="preserve">level ‘diagnostic delay’, while the </w:t>
      </w:r>
      <w:r w:rsidR="0039579E" w:rsidRPr="0039579E">
        <w:rPr>
          <w:i/>
        </w:rPr>
        <w:t>shape</w:t>
      </w:r>
      <w:r w:rsidR="0039579E">
        <w:t xml:space="preserve"> encapsulates </w:t>
      </w:r>
      <w:r w:rsidR="005204CB">
        <w:t xml:space="preserve">1) </w:t>
      </w:r>
      <w:r w:rsidR="00873778">
        <w:t>the growth rate of the underlying assay response variable</w:t>
      </w:r>
      <w:r w:rsidR="0039579E">
        <w:t xml:space="preserve"> </w:t>
      </w:r>
      <w:r w:rsidR="0039579E" w:rsidRPr="0039579E">
        <w:rPr>
          <w:i/>
        </w:rPr>
        <w:t>in the region of the positive/negative threshold</w:t>
      </w:r>
      <w:r w:rsidR="0039579E">
        <w:t>,</w:t>
      </w:r>
      <w:r w:rsidR="00873778">
        <w:t xml:space="preserve"> and </w:t>
      </w:r>
      <w:r w:rsidR="005204CB">
        <w:t xml:space="preserve">2) </w:t>
      </w:r>
      <w:r w:rsidR="00873778">
        <w:t xml:space="preserve">the measurement noise </w:t>
      </w:r>
      <w:r w:rsidR="00873778" w:rsidRPr="0039579E">
        <w:rPr>
          <w:i/>
        </w:rPr>
        <w:t>in the region of the diagnostic threshold</w:t>
      </w:r>
      <w:r w:rsidR="00873778">
        <w:t xml:space="preserve">. </w:t>
      </w:r>
      <w:r>
        <w:t xml:space="preserve">The red </w:t>
      </w:r>
      <w:r w:rsidR="00187E1D">
        <w:t>population-</w:t>
      </w:r>
      <w:r w:rsidR="00873778">
        <w:t>level curve</w:t>
      </w:r>
      <w:r>
        <w:t xml:space="preserve">, on the other hand, </w:t>
      </w:r>
      <w:r w:rsidR="00676041">
        <w:t>captures the population-</w:t>
      </w:r>
      <w:r w:rsidR="00873778">
        <w:t xml:space="preserve">level distribution of </w:t>
      </w:r>
      <w:r>
        <w:t xml:space="preserve">the </w:t>
      </w:r>
      <w:r w:rsidR="008623B3">
        <w:t>individual diagnostic delays</w:t>
      </w:r>
      <w:r w:rsidR="006651A0">
        <w:t xml:space="preserve"> – that is</w:t>
      </w:r>
      <w:r w:rsidR="00D8375D">
        <w:t>, the distribution of ‘scale parameters’ for the individual (blue) curves</w:t>
      </w:r>
      <w:r w:rsidR="004A38D8">
        <w:t>. The shape of this curve has</w:t>
      </w:r>
      <w:r w:rsidR="008623B3">
        <w:t xml:space="preserve"> no particular relationship to the </w:t>
      </w:r>
      <w:r w:rsidR="005204CB">
        <w:t xml:space="preserve">shapes of the </w:t>
      </w:r>
      <w:r w:rsidR="008623B3">
        <w:t xml:space="preserve">individual sensitivity curves. </w:t>
      </w:r>
    </w:p>
    <w:p w14:paraId="09C4EBB5" w14:textId="28707FA5" w:rsidR="000B2182" w:rsidRDefault="00007790" w:rsidP="00654BF5">
      <w:pPr>
        <w:pStyle w:val="Paragraph"/>
      </w:pPr>
      <w:r>
        <w:t xml:space="preserve">In </w:t>
      </w:r>
      <w:r w:rsidR="008108B2">
        <w:t xml:space="preserve">contrast to the </w:t>
      </w:r>
      <w:r>
        <w:t xml:space="preserve">usual statistical </w:t>
      </w:r>
      <w:r w:rsidR="008108B2">
        <w:t xml:space="preserve">calculation of ‘sensitivity’ as the </w:t>
      </w:r>
      <w:r>
        <w:t xml:space="preserve">proportion of </w:t>
      </w:r>
      <w:r w:rsidR="00672241">
        <w:t>‘true</w:t>
      </w:r>
      <w:r w:rsidR="008108B2">
        <w:t xml:space="preserve"> positive’ specimens</w:t>
      </w:r>
      <w:r w:rsidR="00672241">
        <w:t xml:space="preserve"> that produce a positive result</w:t>
      </w:r>
      <w:r w:rsidR="008108B2">
        <w:t xml:space="preserve">, </w:t>
      </w:r>
      <w:r w:rsidR="005F5F99">
        <w:t xml:space="preserve">we propose to summarise the </w:t>
      </w:r>
      <w:r w:rsidR="008623B3">
        <w:t>populat</w:t>
      </w:r>
      <w:r w:rsidR="00672241">
        <w:t>ion-</w:t>
      </w:r>
      <w:r w:rsidR="008623B3">
        <w:t>level sensitivity</w:t>
      </w:r>
      <w:r w:rsidR="005F5F99">
        <w:t xml:space="preserve"> of a</w:t>
      </w:r>
      <w:r w:rsidR="00EE0EA5">
        <w:t>ny particular</w:t>
      </w:r>
      <w:r w:rsidR="005F5F99">
        <w:t xml:space="preserve"> diagnostic test</w:t>
      </w:r>
      <w:r w:rsidR="005102BA">
        <w:t xml:space="preserve"> into one</w:t>
      </w:r>
      <w:r w:rsidR="00210545">
        <w:t xml:space="preserve"> or two ‘diagnostic delay’ parameters</w:t>
      </w:r>
      <w:r w:rsidR="006651A0">
        <w:t xml:space="preserve"> </w:t>
      </w:r>
      <w:r w:rsidR="006651A0" w:rsidRPr="006651A0">
        <w:t>(</w:t>
      </w:r>
      <m:oMath>
        <m:r>
          <w:rPr>
            <w:rFonts w:ascii="Cambria Math" w:hAnsi="Cambria Math"/>
          </w:rPr>
          <m:t>d</m:t>
        </m:r>
      </m:oMath>
      <w:r w:rsidR="00676041">
        <w:rPr>
          <w:rFonts w:eastAsiaTheme="minorEastAsia"/>
        </w:rPr>
        <w:t xml:space="preserve"> and </w:t>
      </w:r>
      <m:oMath>
        <m:r>
          <w:rPr>
            <w:rFonts w:ascii="Cambria Math" w:eastAsiaTheme="minorEastAsia" w:hAnsi="Cambria Math"/>
          </w:rPr>
          <m:t>σ</m:t>
        </m:r>
      </m:oMath>
      <w:r w:rsidR="00676041">
        <w:t xml:space="preserve"> </w:t>
      </w:r>
      <w:r w:rsidR="006B4A7A" w:rsidRPr="006B4A7A">
        <w:t xml:space="preserve">in </w:t>
      </w:r>
      <w:r w:rsidR="005E481E" w:rsidRPr="006B4A7A">
        <w:t>F</w:t>
      </w:r>
      <w:r w:rsidR="006651A0" w:rsidRPr="006B4A7A">
        <w:t>igure 1</w:t>
      </w:r>
      <w:r w:rsidR="006651A0" w:rsidRPr="006651A0">
        <w:t>)</w:t>
      </w:r>
      <w:r w:rsidR="008108B2">
        <w:t xml:space="preserve">. </w:t>
      </w:r>
      <w:r w:rsidR="00385219">
        <w:t>B</w:t>
      </w:r>
      <w:r w:rsidR="005F5F99">
        <w:t xml:space="preserve">y </w:t>
      </w:r>
      <w:r w:rsidR="00385219">
        <w:t>far the most important parameter</w:t>
      </w:r>
      <w:r w:rsidR="008108B2">
        <w:t xml:space="preserve"> </w:t>
      </w:r>
      <w:r w:rsidR="00385219">
        <w:t xml:space="preserve">is </w:t>
      </w:r>
      <w:r w:rsidR="005F5F99">
        <w:t>an estima</w:t>
      </w:r>
      <w:r w:rsidR="005F5F99" w:rsidRPr="008108B2">
        <w:t xml:space="preserve">te of </w:t>
      </w:r>
      <w:r w:rsidR="00E65E85" w:rsidRPr="008108B2">
        <w:t>‘</w:t>
      </w:r>
      <w:r w:rsidR="005F5F99" w:rsidRPr="008108B2">
        <w:rPr>
          <w:i/>
        </w:rPr>
        <w:t>median</w:t>
      </w:r>
      <w:r w:rsidR="008108B2" w:rsidRPr="008108B2">
        <w:rPr>
          <w:i/>
        </w:rPr>
        <w:t xml:space="preserve"> </w:t>
      </w:r>
      <w:r w:rsidR="005F5F99" w:rsidRPr="008108B2">
        <w:rPr>
          <w:i/>
        </w:rPr>
        <w:t>diagnostic delay</w:t>
      </w:r>
      <w:r w:rsidR="0064078B" w:rsidRPr="008108B2">
        <w:rPr>
          <w:i/>
        </w:rPr>
        <w:t>’</w:t>
      </w:r>
      <w:r w:rsidR="00D8375D" w:rsidRPr="008108B2">
        <w:t>,</w:t>
      </w:r>
      <w:r w:rsidR="00D8375D">
        <w:t xml:space="preserve"> measured, for present purposes</w:t>
      </w:r>
      <w:r w:rsidR="005F5F99">
        <w:t xml:space="preserve">, </w:t>
      </w:r>
      <w:r w:rsidR="008108B2">
        <w:t xml:space="preserve">as time </w:t>
      </w:r>
      <w:r>
        <w:t>from</w:t>
      </w:r>
      <w:r w:rsidR="005F5F99">
        <w:t xml:space="preserve"> ea</w:t>
      </w:r>
      <w:r w:rsidR="008108B2">
        <w:t>rliest possible detection by a v</w:t>
      </w:r>
      <w:r w:rsidR="005F5F99">
        <w:t xml:space="preserve">iral </w:t>
      </w:r>
      <w:r w:rsidR="008108B2">
        <w:t>l</w:t>
      </w:r>
      <w:r w:rsidR="005F5F99">
        <w:t xml:space="preserve">oad assay with a detection threshold of 1 </w:t>
      </w:r>
      <w:r w:rsidR="00976B2B">
        <w:t>RNA copy/</w:t>
      </w:r>
      <w:r w:rsidR="005F5F99">
        <w:t xml:space="preserve">ml </w:t>
      </w:r>
      <w:r w:rsidR="005F5F99" w:rsidRPr="008108B2">
        <w:t>of plasma</w:t>
      </w:r>
      <w:r w:rsidR="004E683A" w:rsidRPr="008108B2">
        <w:t>.</w:t>
      </w:r>
      <w:r w:rsidR="004E683A">
        <w:t xml:space="preserve"> </w:t>
      </w:r>
      <w:r w:rsidR="009C36F5" w:rsidRPr="00976B2B">
        <w:t xml:space="preserve">In Figure </w:t>
      </w:r>
      <w:r w:rsidR="00427C63" w:rsidRPr="00976B2B">
        <w:t xml:space="preserve">1, this </w:t>
      </w:r>
      <w:r w:rsidR="00976B2B">
        <w:t xml:space="preserve">is the parameter </w:t>
      </w:r>
      <m:oMath>
        <m:r>
          <w:rPr>
            <w:rFonts w:ascii="Cambria Math" w:hAnsi="Cambria Math"/>
          </w:rPr>
          <m:t>d</m:t>
        </m:r>
      </m:oMath>
      <w:r w:rsidR="00EE0EA5" w:rsidRPr="00976B2B">
        <w:t>.</w:t>
      </w:r>
      <w:r w:rsidR="00EE0EA5">
        <w:t xml:space="preserve"> </w:t>
      </w:r>
      <w:r w:rsidR="0053725B">
        <w:t>If there were</w:t>
      </w:r>
      <w:r w:rsidR="00EE0EA5">
        <w:t xml:space="preserve"> </w:t>
      </w:r>
      <w:r w:rsidR="0053725B">
        <w:t>perfect test result conversion for all subjects (i.e. no assay ‘noise’), and further no</w:t>
      </w:r>
      <w:r w:rsidR="00EE0EA5">
        <w:t xml:space="preserve"> inter-subject variability</w:t>
      </w:r>
      <w:r w:rsidR="0053725B">
        <w:t xml:space="preserve">, this would </w:t>
      </w:r>
      <w:r w:rsidR="00D8375D">
        <w:t>reduce</w:t>
      </w:r>
      <w:r w:rsidR="00EE0EA5">
        <w:t xml:space="preserve"> the </w:t>
      </w:r>
      <w:r w:rsidR="001E5F12">
        <w:t>smo</w:t>
      </w:r>
      <w:r w:rsidR="00D8375D">
        <w:t xml:space="preserve">othly varying </w:t>
      </w:r>
      <w:r w:rsidR="00EE0EA5">
        <w:t xml:space="preserve">red curve </w:t>
      </w:r>
      <w:r>
        <w:t>to</w:t>
      </w:r>
      <w:r w:rsidR="00EE0EA5">
        <w:t xml:space="preserve"> the green dotted </w:t>
      </w:r>
      <w:r w:rsidR="001E5F12">
        <w:t>step</w:t>
      </w:r>
      <w:r w:rsidR="0062777E">
        <w:t xml:space="preserve"> function</w:t>
      </w:r>
      <w:r w:rsidR="00EE0EA5">
        <w:t>.</w:t>
      </w:r>
      <w:r w:rsidR="001E5F12">
        <w:t xml:space="preserve"> </w:t>
      </w:r>
    </w:p>
    <w:p w14:paraId="18512C4D" w14:textId="1E751B9F" w:rsidR="00193F25" w:rsidRDefault="001E5F12" w:rsidP="00654BF5">
      <w:pPr>
        <w:pStyle w:val="Paragraph"/>
      </w:pPr>
      <w:r>
        <w:t xml:space="preserve">It </w:t>
      </w:r>
      <w:r w:rsidR="008108B2">
        <w:t>is not</w:t>
      </w:r>
      <w:r>
        <w:t xml:space="preserve"> feasible to </w:t>
      </w:r>
      <w:r w:rsidR="008108B2">
        <w:t xml:space="preserve">conduct studies large enough to </w:t>
      </w:r>
      <w:r>
        <w:t xml:space="preserve">obtain much detail about </w:t>
      </w:r>
      <w:r w:rsidR="006651A0">
        <w:t>the structure</w:t>
      </w:r>
      <w:r>
        <w:t xml:space="preserve"> </w:t>
      </w:r>
      <w:r w:rsidR="006651A0">
        <w:t xml:space="preserve">of </w:t>
      </w:r>
      <w:r w:rsidR="000B2182">
        <w:t xml:space="preserve">sensitivity </w:t>
      </w:r>
      <w:r>
        <w:t>curves for a great number of diagnostic tests. Hence</w:t>
      </w:r>
      <w:r w:rsidR="008108B2">
        <w:t>,</w:t>
      </w:r>
      <w:r>
        <w:t xml:space="preserve"> </w:t>
      </w:r>
      <w:r w:rsidR="007A0A98">
        <w:t>we propose</w:t>
      </w:r>
      <w:r w:rsidR="00007790">
        <w:t xml:space="preserve"> that </w:t>
      </w:r>
      <w:r w:rsidR="005102BA">
        <w:t>the</w:t>
      </w:r>
      <w:r>
        <w:t xml:space="preserve"> distribution of diagnostic delays</w:t>
      </w:r>
      <w:r w:rsidR="008108B2">
        <w:t xml:space="preserve"> be approximated by </w:t>
      </w:r>
      <w:r>
        <w:t xml:space="preserve">choosing a </w:t>
      </w:r>
      <w:r w:rsidRPr="00591960">
        <w:t>generic functional form which has roughly the sigmoidal structure seen in studies</w:t>
      </w:r>
      <w:r w:rsidR="0062777E" w:rsidRPr="00591960">
        <w:t xml:space="preserve"> (</w:t>
      </w:r>
      <w:r w:rsidR="000B2182" w:rsidRPr="00591960">
        <w:t>our infection dating tool</w:t>
      </w:r>
      <w:r w:rsidR="0062777E" w:rsidRPr="00591960">
        <w:t xml:space="preserve"> implement</w:t>
      </w:r>
      <w:r w:rsidR="000B2182" w:rsidRPr="00591960">
        <w:t>s</w:t>
      </w:r>
      <w:r w:rsidR="0062777E" w:rsidRPr="00591960">
        <w:t xml:space="preserve"> a simple cumulative normal distribution</w:t>
      </w:r>
      <w:proofErr w:type="gramStart"/>
      <w:r w:rsidR="0062777E" w:rsidRPr="00591960">
        <w:t>)</w:t>
      </w:r>
      <w:r w:rsidRPr="00591960">
        <w:t>, and</w:t>
      </w:r>
      <w:proofErr w:type="gramEnd"/>
      <w:r w:rsidRPr="00591960">
        <w:t xml:space="preserve"> setting one additional parameter</w:t>
      </w:r>
      <w:r>
        <w:t xml:space="preserve"> to capture the</w:t>
      </w:r>
      <w:r w:rsidR="00385219">
        <w:t xml:space="preserve"> variability in the </w:t>
      </w:r>
      <w:r>
        <w:t>diagnostic delay distribution</w:t>
      </w:r>
      <w:r w:rsidR="00193F25">
        <w:t xml:space="preserve"> – </w:t>
      </w:r>
      <w:r w:rsidR="00193F25" w:rsidRPr="00B876AB">
        <w:t xml:space="preserve">parameter </w:t>
      </w:r>
      <m:oMath>
        <m:r>
          <w:rPr>
            <w:rFonts w:ascii="Cambria Math" w:eastAsiaTheme="minorEastAsia" w:hAnsi="Cambria Math"/>
          </w:rPr>
          <m:t>σ</m:t>
        </m:r>
      </m:oMath>
      <w:r w:rsidR="00193F25" w:rsidRPr="00B876AB">
        <w:t xml:space="preserve"> in </w:t>
      </w:r>
      <w:r w:rsidR="00B876AB">
        <w:t>F</w:t>
      </w:r>
      <w:r w:rsidR="00193F25" w:rsidRPr="00B876AB">
        <w:t>igure 1</w:t>
      </w:r>
      <w:r w:rsidR="00193F25" w:rsidRPr="00B876AB">
        <w:rPr>
          <w:i/>
        </w:rPr>
        <w:t>.</w:t>
      </w:r>
    </w:p>
    <w:p w14:paraId="7A3112F8" w14:textId="5623F986" w:rsidR="005B3089" w:rsidRDefault="00591960" w:rsidP="00654BF5">
      <w:pPr>
        <w:pStyle w:val="Paragraph"/>
      </w:pPr>
      <w:r>
        <w:t>To calculate individual EDDIs, then, o</w:t>
      </w:r>
      <w:r w:rsidR="004E683A">
        <w:t xml:space="preserve">ne needs to obtain estimates of the </w:t>
      </w:r>
      <w:r>
        <w:t xml:space="preserve">median </w:t>
      </w:r>
      <w:r w:rsidR="004E683A">
        <w:t>diagnostic delays for all test</w:t>
      </w:r>
      <w:r w:rsidR="00007790">
        <w:t>s</w:t>
      </w:r>
      <w:r w:rsidR="004E683A">
        <w:t xml:space="preserve"> </w:t>
      </w:r>
      <w:r w:rsidR="006651A0">
        <w:t>occu</w:t>
      </w:r>
      <w:r w:rsidR="009558E8">
        <w:t>r</w:t>
      </w:r>
      <w:r w:rsidR="006651A0">
        <w:t>ring</w:t>
      </w:r>
      <w:r w:rsidR="004E683A">
        <w:t xml:space="preserve"> in a data set, and then interpre</w:t>
      </w:r>
      <w:r w:rsidR="00931722">
        <w:t>t each individual assay result</w:t>
      </w:r>
      <w:r>
        <w:t xml:space="preserve"> </w:t>
      </w:r>
      <w:r w:rsidR="004E683A">
        <w:t xml:space="preserve">as excluding some </w:t>
      </w:r>
      <w:r>
        <w:t>‘non-possible’ segment</w:t>
      </w:r>
      <w:r w:rsidR="004E683A">
        <w:t xml:space="preserve"> o</w:t>
      </w:r>
      <w:r>
        <w:t xml:space="preserve">f time, ultimately resulting in a </w:t>
      </w:r>
      <w:r w:rsidR="00931722">
        <w:t xml:space="preserve">final inferred </w:t>
      </w:r>
      <w:r>
        <w:t>interval of times during which the DDI likely exists</w:t>
      </w:r>
      <w:r w:rsidR="004E683A">
        <w:t xml:space="preserve">. </w:t>
      </w:r>
      <w:r w:rsidR="005B3089">
        <w:t>The prototypical situations in which one can perform dating</w:t>
      </w:r>
      <w:r w:rsidR="000743B2">
        <w:t>, within this paradigm</w:t>
      </w:r>
      <w:r w:rsidR="001379F4">
        <w:t>,</w:t>
      </w:r>
      <w:r w:rsidR="00931722">
        <w:t xml:space="preserve"> are then when a subject</w:t>
      </w:r>
      <w:r>
        <w:t xml:space="preserve">:  </w:t>
      </w:r>
    </w:p>
    <w:p w14:paraId="257A49A2" w14:textId="2CE69078" w:rsidR="005B3089" w:rsidRDefault="005B3089" w:rsidP="00672241">
      <w:pPr>
        <w:pStyle w:val="ListParagraph"/>
        <w:numPr>
          <w:ilvl w:val="0"/>
          <w:numId w:val="25"/>
        </w:numPr>
      </w:pPr>
      <w:r>
        <w:t>test</w:t>
      </w:r>
      <w:r w:rsidR="000743B2">
        <w:t>s</w:t>
      </w:r>
      <w:r>
        <w:t xml:space="preserve"> positive at a study visit after testing negative at a previous study visit</w:t>
      </w:r>
      <w:r w:rsidR="00931722">
        <w:t>, or</w:t>
      </w:r>
    </w:p>
    <w:p w14:paraId="1DF26F3B" w14:textId="1B57CDE2" w:rsidR="008623B3" w:rsidRDefault="005B3089" w:rsidP="00672241">
      <w:pPr>
        <w:pStyle w:val="ListParagraph"/>
        <w:numPr>
          <w:ilvl w:val="0"/>
          <w:numId w:val="25"/>
        </w:numPr>
      </w:pPr>
      <w:r>
        <w:t>tests positive on some component of an algorithm, and negative on another com</w:t>
      </w:r>
      <w:r w:rsidR="00931722">
        <w:t>ponent, at a single study visit</w:t>
      </w:r>
      <w:r w:rsidR="00A96C66">
        <w:t>.</w:t>
      </w:r>
    </w:p>
    <w:p w14:paraId="341C7BF3" w14:textId="01F64CE5" w:rsidR="007D1843" w:rsidRDefault="00210545" w:rsidP="00654BF5">
      <w:pPr>
        <w:pStyle w:val="Paragraph"/>
      </w:pPr>
      <w:r>
        <w:t>The</w:t>
      </w:r>
      <w:r w:rsidR="00591960">
        <w:t xml:space="preserve">se calculations require that each individual has </w:t>
      </w:r>
      <w:r w:rsidR="000743B2">
        <w:t xml:space="preserve">at least one negative </w:t>
      </w:r>
      <w:r>
        <w:t>test result</w:t>
      </w:r>
      <w:r w:rsidR="000743B2">
        <w:t xml:space="preserve"> and at least one positive test result. In the primitive case where there is precisely one of each, namely a negative test (with an expected diagnostic delay of</w:t>
      </w:r>
      <w:r w:rsidR="00FA537B">
        <w:t xml:space="preserve"> </w:t>
      </w:r>
      <m:oMath>
        <m:sSub>
          <m:sSubPr>
            <m:ctrlPr>
              <w:rPr>
                <w:rFonts w:ascii="Cambria Math" w:hAnsi="Cambria Math"/>
                <w:i/>
              </w:rPr>
            </m:ctrlPr>
          </m:sSubPr>
          <m:e>
            <m:r>
              <w:rPr>
                <w:rFonts w:ascii="Cambria Math" w:hAnsi="Cambria Math"/>
              </w:rPr>
              <m:t>d</m:t>
            </m:r>
          </m:e>
          <m:sub>
            <m:r>
              <w:rPr>
                <w:rFonts w:ascii="Cambria Math" w:hAnsi="Cambria Math"/>
              </w:rPr>
              <m:t>1</m:t>
            </m:r>
          </m:sub>
        </m:sSub>
      </m:oMath>
      <w:r w:rsidR="00A96C66">
        <w:t>) at</w:t>
      </w:r>
      <w:r w:rsidR="00124D27">
        <w:t xml:space="preserve">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sidR="00A96C66">
        <w:t xml:space="preserve"> </w:t>
      </w:r>
      <w:r w:rsidR="00F820F6">
        <w:t xml:space="preserve">and a positive test </w:t>
      </w:r>
      <w:r w:rsidR="000743B2">
        <w:t>with an</w:t>
      </w:r>
      <w:r w:rsidR="00A96C66">
        <w:t xml:space="preserve"> expected diagnostic delay of </w:t>
      </w:r>
      <m:oMath>
        <m:sSub>
          <m:sSubPr>
            <m:ctrlPr>
              <w:rPr>
                <w:rFonts w:ascii="Cambria Math" w:hAnsi="Cambria Math"/>
                <w:i/>
              </w:rPr>
            </m:ctrlPr>
          </m:sSubPr>
          <m:e>
            <m:r>
              <w:rPr>
                <w:rFonts w:ascii="Cambria Math" w:hAnsi="Cambria Math"/>
              </w:rPr>
              <m:t>d</m:t>
            </m:r>
          </m:e>
          <m:sub>
            <m:r>
              <w:rPr>
                <w:rFonts w:ascii="Cambria Math" w:hAnsi="Cambria Math"/>
              </w:rPr>
              <m:t>2</m:t>
            </m:r>
          </m:sub>
        </m:sSub>
      </m:oMath>
      <w:r w:rsidR="000743B2">
        <w:t xml:space="preserve"> at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3A6615">
        <w:rPr>
          <w:rFonts w:eastAsiaTheme="minorEastAsia"/>
        </w:rPr>
        <w:t>,</w:t>
      </w:r>
      <w:r w:rsidR="000743B2">
        <w:t xml:space="preserve"> then the </w:t>
      </w:r>
      <w:r w:rsidR="00931722">
        <w:t>interval</w:t>
      </w:r>
      <w:r w:rsidR="00591960">
        <w:t xml:space="preserve"> </w:t>
      </w:r>
      <w:r w:rsidR="00A96C66">
        <w:t xml:space="preserve">is simply from </w:t>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oMath>
      <w:r w:rsidR="00530F4A">
        <w:t xml:space="preserve"> to</w:t>
      </w:r>
      <w:r w:rsidR="003A6615">
        <w:t xml:space="preserve"> </w:t>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oMath>
      <w:r w:rsidR="00591960">
        <w:t>, with the EDDI at the midpoint</w:t>
      </w:r>
      <w:r w:rsidR="00530F4A">
        <w:t>. When there a</w:t>
      </w:r>
      <w:r w:rsidR="00A96C66">
        <w:t xml:space="preserve">re multiple negative tests, at </w:t>
      </w:r>
      <m:oMath>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m:t>
            </m:r>
          </m:sup>
        </m:sSubSup>
      </m:oMath>
      <w:r w:rsidR="00D917C9">
        <w:t xml:space="preserve"> </w:t>
      </w:r>
      <w:r w:rsidR="00530F4A">
        <w:t>each with a diagnostic delay</w:t>
      </w:r>
      <w:r w:rsidR="00D917C9">
        <w:t xml:space="preserve"> </w:t>
      </w:r>
      <m:oMath>
        <m:sSubSup>
          <m:sSubSupPr>
            <m:ctrlPr>
              <w:rPr>
                <w:rFonts w:ascii="Cambria Math" w:hAnsi="Cambria Math"/>
                <w:i/>
              </w:rPr>
            </m:ctrlPr>
          </m:sSubSupPr>
          <m:e>
            <m:r>
              <w:rPr>
                <w:rFonts w:ascii="Cambria Math" w:hAnsi="Cambria Math"/>
              </w:rPr>
              <m:t>d</m:t>
            </m:r>
          </m:e>
          <m:sub>
            <m:r>
              <w:rPr>
                <w:rFonts w:ascii="Cambria Math" w:hAnsi="Cambria Math"/>
              </w:rPr>
              <m:t>i</m:t>
            </m:r>
          </m:sub>
          <m:sup>
            <m:r>
              <w:rPr>
                <w:rFonts w:ascii="Cambria Math" w:hAnsi="Cambria Math"/>
              </w:rPr>
              <m:t>(-)</m:t>
            </m:r>
          </m:sup>
        </m:sSubSup>
      </m:oMath>
      <w:r w:rsidR="00530F4A">
        <w:t>, and</w:t>
      </w:r>
      <w:r w:rsidR="007D1843">
        <w:t>/or</w:t>
      </w:r>
      <w:r w:rsidR="00530F4A">
        <w:t xml:space="preserve"> multiple positive tests, at </w:t>
      </w:r>
      <m:oMath>
        <m:sSubSup>
          <m:sSubSupPr>
            <m:ctrlPr>
              <w:rPr>
                <w:rFonts w:ascii="Cambria Math" w:hAnsi="Cambria Math"/>
                <w:i/>
              </w:rPr>
            </m:ctrlPr>
          </m:sSubSupPr>
          <m:e>
            <m:r>
              <w:rPr>
                <w:rFonts w:ascii="Cambria Math" w:hAnsi="Cambria Math"/>
              </w:rPr>
              <m:t>t</m:t>
            </m:r>
          </m:e>
          <m:sub>
            <m:r>
              <w:rPr>
                <w:rFonts w:ascii="Cambria Math" w:hAnsi="Cambria Math"/>
              </w:rPr>
              <m:t>j</m:t>
            </m:r>
          </m:sub>
          <m:sup>
            <m:r>
              <w:rPr>
                <w:rFonts w:ascii="Cambria Math" w:hAnsi="Cambria Math"/>
              </w:rPr>
              <m:t>(+)</m:t>
            </m:r>
          </m:sup>
        </m:sSubSup>
      </m:oMath>
      <w:r w:rsidR="00A96C66">
        <w:t xml:space="preserve"> each with a diagnostic delay </w:t>
      </w:r>
      <m:oMath>
        <m:sSubSup>
          <m:sSubSupPr>
            <m:ctrlPr>
              <w:rPr>
                <w:rFonts w:ascii="Cambria Math" w:hAnsi="Cambria Math"/>
                <w:i/>
              </w:rPr>
            </m:ctrlPr>
          </m:sSubSupPr>
          <m:e>
            <m:r>
              <w:rPr>
                <w:rFonts w:ascii="Cambria Math" w:hAnsi="Cambria Math"/>
              </w:rPr>
              <m:t>d</m:t>
            </m:r>
          </m:e>
          <m:sub>
            <m:r>
              <w:rPr>
                <w:rFonts w:ascii="Cambria Math" w:hAnsi="Cambria Math"/>
              </w:rPr>
              <m:t>j</m:t>
            </m:r>
          </m:sub>
          <m:sup>
            <m:r>
              <w:rPr>
                <w:rFonts w:ascii="Cambria Math" w:hAnsi="Cambria Math"/>
              </w:rPr>
              <m:t>(+)</m:t>
            </m:r>
          </m:sup>
        </m:sSubSup>
      </m:oMath>
      <w:r w:rsidR="00530F4A">
        <w:t>, then</w:t>
      </w:r>
      <w:r w:rsidR="00965D99">
        <w:t xml:space="preserve"> each individual negative/positive test result provides a candidate</w:t>
      </w:r>
      <w:r w:rsidR="00530F4A">
        <w:t xml:space="preserve"> </w:t>
      </w:r>
      <w:r w:rsidR="00591960">
        <w:t>Earliest Plausible</w:t>
      </w:r>
      <w:r w:rsidR="007D1843" w:rsidRPr="007D1843">
        <w:t xml:space="preserve"> </w:t>
      </w:r>
      <w:r w:rsidR="00591960">
        <w:t>Date of Detectable Infection (EP</w:t>
      </w:r>
      <w:r w:rsidR="00931722">
        <w:t>-</w:t>
      </w:r>
      <w:r w:rsidR="007D1843" w:rsidRPr="007D1843">
        <w:t xml:space="preserve">DDI) </w:t>
      </w:r>
      <w:r w:rsidR="00965D99">
        <w:t>or</w:t>
      </w:r>
      <w:r w:rsidR="007D1843">
        <w:t xml:space="preserve"> </w:t>
      </w:r>
      <w:r w:rsidR="00591960">
        <w:t>Latest Plausible</w:t>
      </w:r>
      <w:r w:rsidR="007D1843" w:rsidRPr="007D1843">
        <w:t xml:space="preserve"> </w:t>
      </w:r>
      <w:r w:rsidR="00591960">
        <w:t>Date of Detectable Infection (LP</w:t>
      </w:r>
      <w:r w:rsidR="00931722">
        <w:t>-</w:t>
      </w:r>
      <w:r w:rsidR="007D1843" w:rsidRPr="007D1843">
        <w:t>DDI)</w:t>
      </w:r>
      <w:r w:rsidR="00965D99">
        <w:t xml:space="preserve">, respectively. The </w:t>
      </w:r>
      <w:r w:rsidR="006226FC">
        <w:t>values</w:t>
      </w:r>
      <w:r w:rsidR="00965D99">
        <w:t xml:space="preserve"> </w:t>
      </w:r>
      <w:r w:rsidR="006226FC">
        <w:t xml:space="preserve">which narrow the ‘window of </w:t>
      </w:r>
      <w:r w:rsidR="006226FC">
        <w:lastRenderedPageBreak/>
        <w:t>detectabl</w:t>
      </w:r>
      <w:r w:rsidR="00591960">
        <w:t>e infection’ (i.e. the latest EP</w:t>
      </w:r>
      <w:r w:rsidR="006226FC">
        <w:t>-DDI candidate</w:t>
      </w:r>
      <w:r w:rsidR="00007790">
        <w:t>, arising from the most informative negative test</w:t>
      </w:r>
      <w:r w:rsidR="00591960">
        <w:t>, and the earliest LP</w:t>
      </w:r>
      <w:r w:rsidR="006226FC">
        <w:t>-DDI candidate</w:t>
      </w:r>
      <w:r w:rsidR="00007790">
        <w:t>, arising from the most informative positive test</w:t>
      </w:r>
      <w:r w:rsidR="006226FC">
        <w:t xml:space="preserve">) </w:t>
      </w:r>
      <w:r w:rsidR="00965D99">
        <w:t xml:space="preserve">are then the </w:t>
      </w:r>
      <w:r w:rsidR="006651A0">
        <w:t>boundaries of the estimated window</w:t>
      </w:r>
      <w:r w:rsidR="00965D99">
        <w:t>.</w:t>
      </w:r>
    </w:p>
    <w:p w14:paraId="139033B1" w14:textId="1F7E2C70" w:rsidR="00F7301E" w:rsidRDefault="00931722" w:rsidP="00654BF5">
      <w:pPr>
        <w:pStyle w:val="Paragraph"/>
      </w:pPr>
      <w:r>
        <w:t>This</w:t>
      </w:r>
      <w:r w:rsidR="007D1843">
        <w:t xml:space="preserve"> </w:t>
      </w:r>
      <w:r>
        <w:t xml:space="preserve">DDI interval </w:t>
      </w:r>
      <w:r w:rsidR="009063DE">
        <w:t>will not be</w:t>
      </w:r>
      <w:r>
        <w:t xml:space="preserve"> </w:t>
      </w:r>
      <w:r w:rsidR="00427C63">
        <w:t>a</w:t>
      </w:r>
      <w:r w:rsidR="009063DE">
        <w:t xml:space="preserve">ny particular </w:t>
      </w:r>
      <w:r w:rsidR="00427C63">
        <w:t>confidence interval</w:t>
      </w:r>
      <w:r w:rsidR="009063DE">
        <w:t>, as t</w:t>
      </w:r>
      <w:r w:rsidR="00D533DA">
        <w:t>he details of inter-</w:t>
      </w:r>
      <w:r w:rsidR="009063DE">
        <w:t>test interval and int</w:t>
      </w:r>
      <w:r w:rsidR="006226FC">
        <w:t xml:space="preserve">er-subject variability matter. When the </w:t>
      </w:r>
      <w:r w:rsidR="00007790">
        <w:t>most</w:t>
      </w:r>
      <w:r w:rsidR="006226FC">
        <w:t xml:space="preserve"> infor</w:t>
      </w:r>
      <w:r w:rsidR="0053725B">
        <w:t>ma</w:t>
      </w:r>
      <w:r w:rsidR="006226FC">
        <w:t xml:space="preserve">tive negative and positive tests are at different </w:t>
      </w:r>
      <w:r w:rsidR="00890845">
        <w:t>timepoints</w:t>
      </w:r>
      <w:r w:rsidR="006226FC">
        <w:t>, t</w:t>
      </w:r>
      <w:r w:rsidR="00D8375D">
        <w:t xml:space="preserve">he EDDI is typically </w:t>
      </w:r>
      <w:r w:rsidR="00295244">
        <w:t xml:space="preserve">the centre of </w:t>
      </w:r>
      <w:r w:rsidR="00D8375D">
        <w:t xml:space="preserve">a very </w:t>
      </w:r>
      <w:r>
        <w:t xml:space="preserve">broadly </w:t>
      </w:r>
      <w:r w:rsidR="00C15B4D">
        <w:t>plateaued</w:t>
      </w:r>
      <w:r w:rsidR="00D8375D">
        <w:t xml:space="preserve"> (</w:t>
      </w:r>
      <w:r w:rsidR="00007790">
        <w:t>rather</w:t>
      </w:r>
      <w:r w:rsidR="00D8375D">
        <w:t xml:space="preserve"> than ‘</w:t>
      </w:r>
      <w:r>
        <w:t>peaked</w:t>
      </w:r>
      <w:r w:rsidR="00D8375D">
        <w:t>’)</w:t>
      </w:r>
      <w:r>
        <w:t xml:space="preserve"> likelihood</w:t>
      </w:r>
      <w:r w:rsidR="00F7301E">
        <w:t xml:space="preserve"> </w:t>
      </w:r>
      <w:r w:rsidR="00295244">
        <w:t>function</w:t>
      </w:r>
      <w:r w:rsidR="00C15B4D">
        <w:t xml:space="preserve">. </w:t>
      </w:r>
      <w:r w:rsidR="00295244">
        <w:t>Given a broadly uniform prior, t</w:t>
      </w:r>
      <w:r w:rsidR="00C15B4D">
        <w:t xml:space="preserve">his can be interpreted into </w:t>
      </w:r>
      <w:r w:rsidR="00CE2F8A">
        <w:t xml:space="preserve">a round-edged </w:t>
      </w:r>
      <w:r>
        <w:t>plateau</w:t>
      </w:r>
      <w:r w:rsidR="00C15B4D">
        <w:t>-like</w:t>
      </w:r>
      <w:r>
        <w:t xml:space="preserve"> Bayesian posterior</w:t>
      </w:r>
      <w:r w:rsidR="007D1843">
        <w:t>.</w:t>
      </w:r>
      <w:r w:rsidR="0053725B">
        <w:t xml:space="preserve"> Such a posterior</w:t>
      </w:r>
      <w:r w:rsidR="00CE2F8A">
        <w:t>,</w:t>
      </w:r>
      <w:r w:rsidR="00890845">
        <w:t xml:space="preserve"> derived from an individual’s diagnostic testing history</w:t>
      </w:r>
      <w:r w:rsidR="00CE2F8A">
        <w:t>,</w:t>
      </w:r>
      <w:r w:rsidR="0053725B">
        <w:t xml:space="preserve"> could also serve as a prior for further analysis</w:t>
      </w:r>
      <w:r w:rsidR="00C15B4D">
        <w:t>,</w:t>
      </w:r>
      <w:r w:rsidR="0053725B">
        <w:t xml:space="preserve"> if there is </w:t>
      </w:r>
      <w:r w:rsidR="00D533DA">
        <w:t xml:space="preserve">a </w:t>
      </w:r>
      <w:r w:rsidR="00536E4C">
        <w:t>quantitative biomarker available, for which there is a robust</w:t>
      </w:r>
      <w:r w:rsidR="00295244">
        <w:t>ly calibrated</w:t>
      </w:r>
      <w:r w:rsidR="00890845">
        <w:t xml:space="preserve"> maturation/growth curve</w:t>
      </w:r>
      <w:r w:rsidR="00536E4C">
        <w:t xml:space="preserve"> </w:t>
      </w:r>
      <w:r w:rsidR="00295244">
        <w:t>model</w:t>
      </w:r>
      <w:r w:rsidR="00890845">
        <w:t>.</w:t>
      </w:r>
      <w:r w:rsidR="00295244">
        <w:t xml:space="preserve"> </w:t>
      </w:r>
      <w:r w:rsidR="00C15B4D">
        <w:t>W</w:t>
      </w:r>
      <w:r w:rsidR="00536E4C">
        <w:t xml:space="preserve">e do not deal with </w:t>
      </w:r>
      <w:r w:rsidR="00C15B4D">
        <w:t xml:space="preserve">this </w:t>
      </w:r>
      <w:r w:rsidR="00536E4C">
        <w:t xml:space="preserve">in the present work, </w:t>
      </w:r>
      <w:r w:rsidR="0020406E">
        <w:t>but</w:t>
      </w:r>
      <w:r w:rsidR="00536E4C">
        <w:t xml:space="preserve"> </w:t>
      </w:r>
      <w:r w:rsidR="00C15B4D">
        <w:t>it</w:t>
      </w:r>
      <w:r w:rsidR="00536E4C">
        <w:t xml:space="preserve"> is the subject of ongoing analysis</w:t>
      </w:r>
      <w:r w:rsidR="00D533DA">
        <w:t xml:space="preserve"> </w:t>
      </w:r>
      <w:r w:rsidR="00D533DA" w:rsidRPr="00B07A93">
        <w:t xml:space="preserve">(Pilcher </w:t>
      </w:r>
      <w:r w:rsidR="00D533DA" w:rsidRPr="00B07A93">
        <w:rPr>
          <w:i/>
        </w:rPr>
        <w:t>et al</w:t>
      </w:r>
      <w:r w:rsidR="00B07A93" w:rsidRPr="00B07A93">
        <w:rPr>
          <w:i/>
        </w:rPr>
        <w:t>.</w:t>
      </w:r>
      <w:r w:rsidR="00D533DA" w:rsidRPr="00B07A93">
        <w:t>, forthcoming)</w:t>
      </w:r>
      <w:r w:rsidR="00D533DA">
        <w:t>,</w:t>
      </w:r>
      <w:r w:rsidR="00CE2F8A">
        <w:t xml:space="preserve"> </w:t>
      </w:r>
      <w:r w:rsidR="00295244">
        <w:t xml:space="preserve">and an important potential application of </w:t>
      </w:r>
      <w:r w:rsidR="0020406E">
        <w:t>this framework</w:t>
      </w:r>
      <w:r w:rsidR="00470BC1">
        <w:t xml:space="preserve"> and tool</w:t>
      </w:r>
      <w:r w:rsidR="00536E4C">
        <w:t>.</w:t>
      </w:r>
    </w:p>
    <w:p w14:paraId="4C1EE843" w14:textId="059D1AD0" w:rsidR="006226FC" w:rsidRDefault="004E683A" w:rsidP="00654BF5">
      <w:pPr>
        <w:pStyle w:val="Paragraph"/>
      </w:pPr>
      <w:r w:rsidRPr="00993BE6">
        <w:t xml:space="preserve">This </w:t>
      </w:r>
      <w:r w:rsidR="00530F4A" w:rsidRPr="00993BE6">
        <w:t>simple</w:t>
      </w:r>
      <w:r w:rsidR="00295244">
        <w:t xml:space="preserve"> crucial idea </w:t>
      </w:r>
      <w:r w:rsidR="00D533DA">
        <w:t>–</w:t>
      </w:r>
      <w:r w:rsidR="00295244">
        <w:t xml:space="preserve"> </w:t>
      </w:r>
      <w:r w:rsidR="00530F4A" w:rsidRPr="00993BE6">
        <w:t xml:space="preserve">interpreting the </w:t>
      </w:r>
      <w:r w:rsidR="00295244">
        <w:t xml:space="preserve">elements of a </w:t>
      </w:r>
      <w:r w:rsidR="00530F4A" w:rsidRPr="00993BE6">
        <w:t>diagnostic testing history as each independently excluding some per</w:t>
      </w:r>
      <w:r w:rsidR="00D533DA">
        <w:t xml:space="preserve">iod of time from the remaining </w:t>
      </w:r>
      <w:r w:rsidR="00530F4A" w:rsidRPr="00993BE6">
        <w:t xml:space="preserve">DDI interval </w:t>
      </w:r>
      <w:r w:rsidR="00D533DA">
        <w:t>–</w:t>
      </w:r>
      <w:r w:rsidR="00295244">
        <w:t xml:space="preserve"> </w:t>
      </w:r>
      <w:r w:rsidR="00530F4A" w:rsidRPr="00993BE6">
        <w:t>frees</w:t>
      </w:r>
      <w:r w:rsidRPr="00993BE6">
        <w:t xml:space="preserve"> the analysis from</w:t>
      </w:r>
      <w:r>
        <w:t xml:space="preserve"> the constraints of a pre-enumerated list of </w:t>
      </w:r>
      <w:r w:rsidR="00D533DA">
        <w:t xml:space="preserve">infection </w:t>
      </w:r>
      <w:r>
        <w:t>sta</w:t>
      </w:r>
      <w:r w:rsidR="00D533DA">
        <w:t>ges</w:t>
      </w:r>
      <w:r>
        <w:t xml:space="preserve"> whose sequence and durations need to be assessed</w:t>
      </w:r>
      <w:r w:rsidR="00D533DA">
        <w:t>. It does, however, require estimation of the diagnostic delay for each assay</w:t>
      </w:r>
      <w:r w:rsidR="00295244">
        <w:t>,</w:t>
      </w:r>
      <w:r>
        <w:t xml:space="preserve"> </w:t>
      </w:r>
      <w:r w:rsidR="00295244">
        <w:t xml:space="preserve">either </w:t>
      </w:r>
      <w:r>
        <w:t>by sourcing direct estimates of the diagnostic delay, or by sourcing such data for a biochemically equivalent assay.</w:t>
      </w:r>
      <w:r w:rsidR="00295244">
        <w:t xml:space="preserve"> Our online </w:t>
      </w:r>
      <w:r w:rsidR="00FE6A3A">
        <w:t xml:space="preserve">HIV infection dating </w:t>
      </w:r>
      <w:r w:rsidR="00295244">
        <w:t xml:space="preserve">tool is preloaded with sensible diagnostic delay estimates for over </w:t>
      </w:r>
      <w:r w:rsidR="003853FB">
        <w:t>60</w:t>
      </w:r>
      <w:r w:rsidR="00295244">
        <w:t xml:space="preserve"> HIV assays, and users can </w:t>
      </w:r>
      <w:r w:rsidR="00470BC1">
        <w:t xml:space="preserve">both </w:t>
      </w:r>
      <w:r w:rsidR="00295244">
        <w:t xml:space="preserve">add new tests and </w:t>
      </w:r>
      <w:r w:rsidR="006651A0">
        <w:t xml:space="preserve">provide </w:t>
      </w:r>
      <w:r w:rsidR="00295244">
        <w:t xml:space="preserve">alternative </w:t>
      </w:r>
      <w:r w:rsidR="00470BC1">
        <w:t xml:space="preserve">diagnostic delay </w:t>
      </w:r>
      <w:r w:rsidR="00295244">
        <w:t>estimates for those tests which are already loaded.</w:t>
      </w:r>
      <w:r>
        <w:t xml:space="preserve"> </w:t>
      </w:r>
    </w:p>
    <w:p w14:paraId="4CE0BB9D" w14:textId="78927A90" w:rsidR="00157B0C" w:rsidRDefault="00157B0C" w:rsidP="00654BF5">
      <w:pPr>
        <w:pStyle w:val="Paragraph"/>
      </w:pPr>
      <w:r>
        <w:t>Th</w:t>
      </w:r>
      <w:r w:rsidR="00295244">
        <w:t>is interpretation of</w:t>
      </w:r>
      <w:r>
        <w:t xml:space="preserve"> individual test result</w:t>
      </w:r>
      <w:r w:rsidR="00295244">
        <w:t>s</w:t>
      </w:r>
      <w:r>
        <w:t xml:space="preserve"> superficially appears to rely on the assumption that test results are independent</w:t>
      </w:r>
      <w:r w:rsidR="00667366">
        <w:t xml:space="preserve"> (i.e. un</w:t>
      </w:r>
      <w:r>
        <w:t>correlated</w:t>
      </w:r>
      <w:r w:rsidR="00667366">
        <w:t>)</w:t>
      </w:r>
      <w:r>
        <w:t xml:space="preserve">. </w:t>
      </w:r>
      <w:r w:rsidR="00C15B4D">
        <w:t>However</w:t>
      </w:r>
      <w:r>
        <w:t xml:space="preserve">, </w:t>
      </w:r>
      <w:r w:rsidR="00D533DA">
        <w:t xml:space="preserve">the very factors that influence the individual </w:t>
      </w:r>
      <w:r w:rsidR="00667366">
        <w:t>sensitivity</w:t>
      </w:r>
      <w:r w:rsidR="00D533DA">
        <w:t xml:space="preserve"> curves in Figure 1 suggest that strong correlations between results of different tests on the same person are likely</w:t>
      </w:r>
      <w:r>
        <w:t xml:space="preserve">. </w:t>
      </w:r>
      <w:r w:rsidR="00D533DA">
        <w:t xml:space="preserve">Given this, we provide below a </w:t>
      </w:r>
      <w:r w:rsidR="00295244">
        <w:t>more</w:t>
      </w:r>
      <w:r>
        <w:t xml:space="preserve"> </w:t>
      </w:r>
      <w:r w:rsidR="00295244">
        <w:t>precise</w:t>
      </w:r>
      <w:r w:rsidR="00D533DA">
        <w:t xml:space="preserve"> </w:t>
      </w:r>
      <w:r w:rsidRPr="00D533DA">
        <w:t>discussi</w:t>
      </w:r>
      <w:r w:rsidR="00826957" w:rsidRPr="00D533DA">
        <w:t>on of a formal inference scheme. This</w:t>
      </w:r>
      <w:r w:rsidRPr="00D533DA">
        <w:t xml:space="preserve"> </w:t>
      </w:r>
      <w:r w:rsidR="00D533DA">
        <w:t xml:space="preserve">discussion </w:t>
      </w:r>
      <w:r w:rsidR="00295244" w:rsidRPr="00D533DA">
        <w:t>demonstrates</w:t>
      </w:r>
      <w:r w:rsidR="00826957" w:rsidRPr="00D533DA">
        <w:t xml:space="preserve"> explicitly</w:t>
      </w:r>
      <w:r w:rsidRPr="00D533DA">
        <w:t xml:space="preserve"> </w:t>
      </w:r>
      <w:r w:rsidR="00826957" w:rsidRPr="00D533DA">
        <w:t xml:space="preserve">1) </w:t>
      </w:r>
      <w:r w:rsidRPr="00D533DA">
        <w:t>when and how test correlation might influence the analysis</w:t>
      </w:r>
      <w:r w:rsidR="00295244" w:rsidRPr="00D533DA">
        <w:t xml:space="preserve"> (it turns out to be benign)</w:t>
      </w:r>
      <w:r w:rsidRPr="00D533DA">
        <w:t xml:space="preserve">, and </w:t>
      </w:r>
      <w:r w:rsidR="00826957" w:rsidRPr="00D533DA">
        <w:t xml:space="preserve">2) </w:t>
      </w:r>
      <w:r w:rsidRPr="00D533DA">
        <w:t xml:space="preserve">how analysis of qualitative diagnostic testing data can interface with </w:t>
      </w:r>
      <w:r w:rsidR="00826957" w:rsidRPr="00D533DA">
        <w:t xml:space="preserve">analysis of </w:t>
      </w:r>
      <w:r w:rsidRPr="00D533DA">
        <w:t>quantitat</w:t>
      </w:r>
      <w:r w:rsidR="00295244" w:rsidRPr="00D533DA">
        <w:t>ive markers of infection stage</w:t>
      </w:r>
      <w:r w:rsidRPr="00D533DA">
        <w:t>.</w:t>
      </w:r>
    </w:p>
    <w:p w14:paraId="30930241" w14:textId="202D97AF" w:rsidR="006064D4" w:rsidRPr="00654BF5" w:rsidRDefault="009063DE" w:rsidP="0063633A">
      <w:pPr>
        <w:pStyle w:val="Heading1"/>
      </w:pPr>
      <w:r w:rsidRPr="00654BF5">
        <w:t xml:space="preserve">Formal </w:t>
      </w:r>
      <w:r w:rsidRPr="0063633A">
        <w:t>Likelihood</w:t>
      </w:r>
      <w:r w:rsidRPr="00654BF5">
        <w:t xml:space="preserve"> </w:t>
      </w:r>
      <w:r w:rsidR="000B2182" w:rsidRPr="00654BF5">
        <w:t>Function</w:t>
      </w:r>
    </w:p>
    <w:p w14:paraId="0EC1A6B2" w14:textId="74CABFEA" w:rsidR="00920DF2" w:rsidRDefault="000B2182" w:rsidP="00654BF5">
      <w:pPr>
        <w:pStyle w:val="Paragraph"/>
      </w:pPr>
      <w:r>
        <w:t xml:space="preserve">It is analytically </w:t>
      </w:r>
      <w:r w:rsidR="00943E79">
        <w:t>useful</w:t>
      </w:r>
      <w:r>
        <w:t xml:space="preserve"> to </w:t>
      </w:r>
      <w:r w:rsidR="00943E79">
        <w:t>specify</w:t>
      </w:r>
      <w:r w:rsidR="001703E2">
        <w:t xml:space="preserve"> an explicit ‘l</w:t>
      </w:r>
      <w:r>
        <w:t>ikelihood function’ – i.e. a formula for capturing the probability of seeing a data element (or set), given some hypothetical value</w:t>
      </w:r>
      <w:r w:rsidR="00BD2A22">
        <w:t>s</w:t>
      </w:r>
      <w:r>
        <w:t xml:space="preserve"> </w:t>
      </w:r>
      <w:r w:rsidR="00BD2A22">
        <w:t>for</w:t>
      </w:r>
      <w:r>
        <w:t xml:space="preserve"> parameters which determine the behaviour of the underlying system</w:t>
      </w:r>
      <w:r w:rsidR="000439AF">
        <w:t>, including the measurement process</w:t>
      </w:r>
      <w:r>
        <w:t>.</w:t>
      </w:r>
      <w:r w:rsidR="0021558A">
        <w:t xml:space="preserve"> This facilitates all the usual statistical </w:t>
      </w:r>
      <w:r w:rsidR="00A700B5">
        <w:t>manipulations</w:t>
      </w:r>
      <w:r w:rsidR="0021558A">
        <w:t xml:space="preserve"> for obtaining confidence</w:t>
      </w:r>
      <w:r w:rsidR="001703E2">
        <w:t xml:space="preserve"> intervals, Bayesian p</w:t>
      </w:r>
      <w:r w:rsidR="0021558A">
        <w:t>osterior</w:t>
      </w:r>
      <w:r w:rsidR="00BD2A22">
        <w:t>s</w:t>
      </w:r>
      <w:r w:rsidR="0021558A">
        <w:t>, etc.</w:t>
      </w:r>
      <w:r>
        <w:t xml:space="preserve"> For the present application, test sensitivity curves </w:t>
      </w:r>
      <w:r w:rsidR="001703E2">
        <w:t xml:space="preserve">such as </w:t>
      </w:r>
      <w:r w:rsidR="00817A7F">
        <w:t>those</w:t>
      </w:r>
      <w:r w:rsidR="001703E2">
        <w:t xml:space="preserve"> in F</w:t>
      </w:r>
      <w:r>
        <w:t>igure 1 are precisely the likelihood of obtaining a positive test, at a given time since infection. The likelihood of obtaining a negative result is simply 1 minus the likelihood of obtaining a positive result.</w:t>
      </w:r>
      <w:r w:rsidR="00920DF2">
        <w:t xml:space="preserve"> </w:t>
      </w:r>
      <w:r w:rsidR="00A700B5">
        <w:t xml:space="preserve">As noted above, meaningful infection dating relies on having at least one negative test result and at least one positive test result. </w:t>
      </w:r>
    </w:p>
    <w:p w14:paraId="2535DEE5" w14:textId="5461521F" w:rsidR="00920DF2" w:rsidRPr="00E26A43" w:rsidRDefault="00920DF2" w:rsidP="0063633A">
      <w:pPr>
        <w:pStyle w:val="Heading2"/>
      </w:pPr>
      <w:r w:rsidRPr="00E26A43">
        <w:t xml:space="preserve">Classical test </w:t>
      </w:r>
      <w:r w:rsidRPr="0063633A">
        <w:t>conversion</w:t>
      </w:r>
      <w:r w:rsidRPr="00E26A43">
        <w:t xml:space="preserve"> series</w:t>
      </w:r>
    </w:p>
    <w:p w14:paraId="16AF44DE" w14:textId="03F540DF" w:rsidR="00A700B5" w:rsidRDefault="00A700B5" w:rsidP="00654BF5">
      <w:pPr>
        <w:pStyle w:val="Paragraph"/>
      </w:pPr>
      <w:r>
        <w:t>To begin, we consider precisely one negative and one positive test result, arising from two subject</w:t>
      </w:r>
      <w:r w:rsidR="00A96C66">
        <w:t>-study interactions, at times</w:t>
      </w:r>
      <w:r w:rsidR="00817A7F">
        <w:t xml:space="preserve">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sidR="00A96C66">
        <w:t xml:space="preserve"> and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t xml:space="preserve"> respectively, separated by some </w:t>
      </w:r>
      <w:r w:rsidR="00817A7F">
        <w:t xml:space="preserve">duration </w:t>
      </w:r>
      <m:oMath>
        <m:r>
          <w:rPr>
            <w:rFonts w:ascii="Cambria Math" w:hAnsi="Cambria Math"/>
          </w:rPr>
          <m:t>δ</m:t>
        </m:r>
      </m:oMath>
      <w:r>
        <w:t>. In order to make inferences about th</w:t>
      </w:r>
      <w:r w:rsidR="005102BA">
        <w:t xml:space="preserve">e time of infection, we </w:t>
      </w:r>
      <w:r>
        <w:t xml:space="preserve">construct a likelihood function which expresses the probability of seeing these two particular results, as a function of </w:t>
      </w:r>
      <w:r w:rsidR="006C1FF2">
        <w:t>a</w:t>
      </w:r>
      <w:r>
        <w:t xml:space="preserve"> hypothetical infection date. This kind of likelihood (of two observations) is usually written as the product of</w:t>
      </w:r>
      <w:r w:rsidR="001703E2">
        <w:t>:</w:t>
      </w:r>
      <w:r>
        <w:t xml:space="preserve"> </w:t>
      </w:r>
    </w:p>
    <w:p w14:paraId="14807D24" w14:textId="6EDDDC1C" w:rsidR="007D1843" w:rsidRDefault="00A700B5" w:rsidP="00654BF5">
      <w:pPr>
        <w:pStyle w:val="ListParagraph"/>
      </w:pPr>
      <w:r>
        <w:lastRenderedPageBreak/>
        <w:t>the likelihood of seeing one result (chosen arbitrarily to be considered first) given the hypothetical time of infection, and</w:t>
      </w:r>
    </w:p>
    <w:p w14:paraId="641F2020" w14:textId="77777777" w:rsidR="00A700B5" w:rsidRDefault="00A700B5" w:rsidP="00654BF5">
      <w:pPr>
        <w:pStyle w:val="ListParagraph"/>
      </w:pPr>
      <w:r>
        <w:t xml:space="preserve">the likelihood of seeing the other result, given </w:t>
      </w:r>
    </w:p>
    <w:p w14:paraId="0656EB05" w14:textId="19206443" w:rsidR="00A700B5" w:rsidRDefault="00A700B5" w:rsidP="00654BF5">
      <w:pPr>
        <w:pStyle w:val="ListParagraph"/>
        <w:numPr>
          <w:ilvl w:val="1"/>
          <w:numId w:val="18"/>
        </w:numPr>
      </w:pPr>
      <w:r>
        <w:t xml:space="preserve">the same hypothetical time of infection, and </w:t>
      </w:r>
    </w:p>
    <w:p w14:paraId="0AB322C1" w14:textId="2BE51D56" w:rsidR="00A700B5" w:rsidRDefault="00A700B5" w:rsidP="00654BF5">
      <w:pPr>
        <w:pStyle w:val="ListParagraph"/>
        <w:numPr>
          <w:ilvl w:val="1"/>
          <w:numId w:val="18"/>
        </w:numPr>
      </w:pPr>
      <w:r>
        <w:t>the fact that</w:t>
      </w:r>
      <w:r w:rsidR="005102BA">
        <w:t xml:space="preserve"> the first result has already been obtained</w:t>
      </w:r>
      <w:r w:rsidR="001703E2">
        <w:t>.</w:t>
      </w:r>
    </w:p>
    <w:p w14:paraId="0255C31A" w14:textId="420ACEAC" w:rsidR="006F2DFB" w:rsidRDefault="00E70C85" w:rsidP="006F2DFB">
      <w:pPr>
        <w:pStyle w:val="Paragraph"/>
      </w:pPr>
      <w:r>
        <w:t xml:space="preserve">Defining </w:t>
      </w:r>
      <m:oMath>
        <m:sSub>
          <m:sSubPr>
            <m:ctrlPr>
              <w:rPr>
                <w:rFonts w:ascii="Cambria Math" w:hAnsi="Cambria Math"/>
                <w:i/>
              </w:rPr>
            </m:ctrlPr>
          </m:sSubPr>
          <m:e>
            <m:r>
              <w:rPr>
                <w:rFonts w:ascii="Cambria Math" w:hAnsi="Cambria Math"/>
              </w:rPr>
              <m:t>T</m:t>
            </m:r>
          </m:e>
          <m:sub>
            <m:r>
              <w:rPr>
                <w:rFonts w:ascii="Cambria Math" w:hAnsi="Cambria Math"/>
              </w:rPr>
              <m:t>inf</m:t>
            </m:r>
          </m:sub>
        </m:sSub>
      </m:oMath>
      <w:r>
        <w:rPr>
          <w:rFonts w:eastAsiaTheme="minorEastAsia"/>
        </w:rPr>
        <w:t xml:space="preserve"> as the actual time of infection, </w:t>
      </w:r>
      <w:r w:rsidR="00B54D4C">
        <w:rPr>
          <w:rFonts w:eastAsiaTheme="minorEastAsia"/>
        </w:rPr>
        <w:t xml:space="preserve">and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x</m:t>
            </m:r>
          </m:sub>
        </m:sSub>
        <m:r>
          <w:rPr>
            <w:rFonts w:ascii="Cambria Math" w:eastAsiaTheme="minorEastAsia" w:hAnsi="Cambria Math"/>
          </w:rPr>
          <m:t>]</m:t>
        </m:r>
      </m:oMath>
      <w:r>
        <w:t xml:space="preserve"> </w:t>
      </w:r>
      <w:r w:rsidR="00B54D4C">
        <w:t xml:space="preserve">and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x</m:t>
            </m:r>
          </m:sub>
        </m:sSub>
        <m:r>
          <w:rPr>
            <w:rFonts w:ascii="Cambria Math" w:eastAsiaTheme="minorEastAsia" w:hAnsi="Cambria Math"/>
          </w:rPr>
          <m:t>]</m:t>
        </m:r>
      </m:oMath>
      <w:r w:rsidR="00B54D4C">
        <w:rPr>
          <w:rFonts w:eastAsiaTheme="minorEastAsia"/>
        </w:rPr>
        <w:t xml:space="preserve"> as positive and negative tests at time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x</m:t>
            </m:r>
          </m:sub>
        </m:sSub>
      </m:oMath>
      <w:r w:rsidR="00B54D4C">
        <w:rPr>
          <w:rFonts w:eastAsiaTheme="minorEastAsia"/>
        </w:rPr>
        <w:t xml:space="preserve">, respectively, </w:t>
      </w:r>
      <w:r w:rsidR="00A700B5">
        <w:t>this can be written as</w:t>
      </w:r>
      <w:r w:rsidR="000E7CB2">
        <w:t>:</w:t>
      </w:r>
    </w:p>
    <w:p w14:paraId="1A828FDD" w14:textId="1D8FBB84" w:rsidR="005F078A" w:rsidRDefault="00542759" w:rsidP="00654BF5">
      <w:pPr>
        <w:pStyle w:val="Paragraph"/>
        <w:rPr>
          <w:rFonts w:eastAsiaTheme="minorEastAsia"/>
        </w:rPr>
      </w:pPr>
      <m:oMathPara>
        <m:oMath>
          <m:r>
            <w:rPr>
              <w:rFonts w:ascii="Cambria Math" w:hAnsi="Cambria Math"/>
            </w:rPr>
            <m:t>L</m:t>
          </m:r>
          <m:d>
            <m:dPr>
              <m:ctrlPr>
                <w:rPr>
                  <w:rFonts w:ascii="Cambria Math" w:hAnsi="Cambria Math"/>
                  <w:i/>
                </w:rPr>
              </m:ctrlPr>
            </m:dPr>
            <m:e>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e>
              </m:d>
            </m:e>
            <m:e>
              <m:sSub>
                <m:sSubPr>
                  <m:ctrlPr>
                    <w:rPr>
                      <w:rFonts w:ascii="Cambria Math" w:hAnsi="Cambria Math"/>
                      <w:i/>
                    </w:rPr>
                  </m:ctrlPr>
                </m:sSubPr>
                <m:e>
                  <m:r>
                    <w:rPr>
                      <w:rFonts w:ascii="Cambria Math" w:hAnsi="Cambria Math"/>
                    </w:rPr>
                    <m:t>T</m:t>
                  </m:r>
                </m:e>
                <m:sub>
                  <m:r>
                    <w:rPr>
                      <w:rFonts w:ascii="Cambria Math" w:hAnsi="Cambria Math"/>
                    </w:rPr>
                    <m:t>inf</m:t>
                  </m:r>
                </m:sub>
              </m:sSub>
              <m:r>
                <w:rPr>
                  <w:rFonts w:ascii="Cambria Math" w:hAnsi="Cambria Math"/>
                </w:rPr>
                <m:t>=t</m:t>
              </m:r>
            </m:e>
          </m:d>
          <m:r>
            <m:rPr>
              <m:aln/>
            </m:rPr>
            <w:rPr>
              <w:rFonts w:ascii="Cambria Math" w:hAnsi="Cambria Math"/>
            </w:rPr>
            <m:t>= L</m:t>
          </m:r>
          <m:d>
            <m:dPr>
              <m:ctrlPr>
                <w:rPr>
                  <w:rFonts w:ascii="Cambria Math" w:hAnsi="Cambria Math"/>
                  <w:i/>
                </w:rPr>
              </m:ctrlPr>
            </m:dPr>
            <m:e>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e>
            <m:e>
              <m:sSub>
                <m:sSubPr>
                  <m:ctrlPr>
                    <w:rPr>
                      <w:rFonts w:ascii="Cambria Math" w:hAnsi="Cambria Math"/>
                      <w:i/>
                    </w:rPr>
                  </m:ctrlPr>
                </m:sSubPr>
                <m:e>
                  <m:r>
                    <w:rPr>
                      <w:rFonts w:ascii="Cambria Math" w:hAnsi="Cambria Math"/>
                    </w:rPr>
                    <m:t>T</m:t>
                  </m:r>
                </m:e>
                <m:sub>
                  <m:r>
                    <w:rPr>
                      <w:rFonts w:ascii="Cambria Math" w:hAnsi="Cambria Math"/>
                    </w:rPr>
                    <m:t>inf</m:t>
                  </m:r>
                </m:sub>
              </m:sSub>
              <m:r>
                <w:rPr>
                  <w:rFonts w:ascii="Cambria Math" w:hAnsi="Cambria Math"/>
                </w:rPr>
                <m:t>=t</m:t>
              </m:r>
            </m:e>
          </m:d>
          <m:r>
            <w:rPr>
              <w:rFonts w:ascii="Cambria Math" w:hAnsi="Cambria Math"/>
            </w:rPr>
            <m:t>⋅L</m:t>
          </m:r>
          <m:d>
            <m:dPr>
              <m:ctrlPr>
                <w:rPr>
                  <w:rFonts w:ascii="Cambria Math" w:hAnsi="Cambria Math"/>
                  <w:i/>
                </w:rPr>
              </m:ctrlPr>
            </m:dPr>
            <m:e>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e>
            <m:e>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inf</m:t>
                      </m:r>
                    </m:sub>
                  </m:sSub>
                  <m:r>
                    <w:rPr>
                      <w:rFonts w:ascii="Cambria Math" w:hAnsi="Cambria Math"/>
                    </w:rPr>
                    <m:t>=t</m:t>
                  </m:r>
                </m:e>
              </m:d>
            </m:e>
          </m:d>
          <m:r>
            <m:rPr>
              <m:sty m:val="p"/>
            </m:rPr>
            <w:rPr>
              <w:rFonts w:eastAsiaTheme="minorEastAsia"/>
            </w:rPr>
            <w:br/>
          </m:r>
        </m:oMath>
        <m:oMath>
          <m:r>
            <m:rPr>
              <m:aln/>
            </m:rPr>
            <w:rPr>
              <w:rFonts w:ascii="Cambria Math" w:hAnsi="Cambria Math"/>
            </w:rPr>
            <m:t>= L</m:t>
          </m:r>
          <m:d>
            <m:dPr>
              <m:ctrlPr>
                <w:rPr>
                  <w:rFonts w:ascii="Cambria Math" w:hAnsi="Cambria Math"/>
                  <w:i/>
                </w:rPr>
              </m:ctrlPr>
            </m:dPr>
            <m:e>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e>
            <m:e>
              <m:sSub>
                <m:sSubPr>
                  <m:ctrlPr>
                    <w:rPr>
                      <w:rFonts w:ascii="Cambria Math" w:hAnsi="Cambria Math"/>
                      <w:i/>
                    </w:rPr>
                  </m:ctrlPr>
                </m:sSubPr>
                <m:e>
                  <m:r>
                    <w:rPr>
                      <w:rFonts w:ascii="Cambria Math" w:hAnsi="Cambria Math"/>
                    </w:rPr>
                    <m:t>T</m:t>
                  </m:r>
                </m:e>
                <m:sub>
                  <m:r>
                    <w:rPr>
                      <w:rFonts w:ascii="Cambria Math" w:hAnsi="Cambria Math"/>
                    </w:rPr>
                    <m:t>inf</m:t>
                  </m:r>
                </m:sub>
              </m:sSub>
              <m:r>
                <w:rPr>
                  <w:rFonts w:ascii="Cambria Math" w:hAnsi="Cambria Math"/>
                </w:rPr>
                <m:t>=t</m:t>
              </m:r>
            </m:e>
          </m:d>
          <m:r>
            <w:rPr>
              <w:rFonts w:ascii="Cambria Math" w:hAnsi="Cambria Math"/>
            </w:rPr>
            <m:t>⋅L</m:t>
          </m:r>
          <m:d>
            <m:dPr>
              <m:ctrlPr>
                <w:rPr>
                  <w:rFonts w:ascii="Cambria Math" w:hAnsi="Cambria Math"/>
                  <w:i/>
                </w:rPr>
              </m:ctrlPr>
            </m:dPr>
            <m:e>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e>
            <m:e>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inf</m:t>
                      </m:r>
                    </m:sub>
                  </m:sSub>
                  <m:r>
                    <w:rPr>
                      <w:rFonts w:ascii="Cambria Math" w:hAnsi="Cambria Math"/>
                    </w:rPr>
                    <m:t>=t</m:t>
                  </m:r>
                </m:e>
              </m:d>
            </m:e>
          </m:d>
        </m:oMath>
      </m:oMathPara>
    </w:p>
    <w:p w14:paraId="4AC8DE37" w14:textId="5FCA65CC" w:rsidR="00854DA5" w:rsidRDefault="00A700B5" w:rsidP="00654BF5">
      <w:pPr>
        <w:pStyle w:val="Paragraph"/>
      </w:pPr>
      <w:r>
        <w:t xml:space="preserve">The details of the conditioned likelihoods, which </w:t>
      </w:r>
      <w:r w:rsidR="006F062F">
        <w:t>might</w:t>
      </w:r>
      <w:r>
        <w:t xml:space="preserve"> be complex, must necessarily be such that the t</w:t>
      </w:r>
      <w:r w:rsidR="006F062F">
        <w:t xml:space="preserve">wo formulations are equivalent. </w:t>
      </w:r>
      <w:r w:rsidR="005E66E1">
        <w:t>We will focus in detail</w:t>
      </w:r>
      <w:r w:rsidR="00854DA5">
        <w:t xml:space="preserve"> </w:t>
      </w:r>
      <w:r w:rsidR="005102BA">
        <w:t xml:space="preserve">on </w:t>
      </w:r>
      <w:r w:rsidR="00854DA5">
        <w:t xml:space="preserve">the </w:t>
      </w:r>
      <w:r w:rsidR="005E66E1">
        <w:t>first formulation, as it seems more intuitively appealing when</w:t>
      </w:r>
      <w:r w:rsidR="006F062F">
        <w:t xml:space="preserve"> </w:t>
      </w:r>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2</m:t>
            </m:r>
          </m:sub>
        </m:sSub>
      </m:oMath>
      <w:r w:rsidR="005E66E1">
        <w:t>. Consider, firstly, then, the case where</w:t>
      </w:r>
      <w:r w:rsidR="001703E2">
        <w:t>:</w:t>
      </w:r>
    </w:p>
    <w:p w14:paraId="5C0ADFAA" w14:textId="64AA6412" w:rsidR="00854DA5" w:rsidRDefault="00854DA5" w:rsidP="00AF757C">
      <w:pPr>
        <w:pStyle w:val="ListParagraph"/>
        <w:numPr>
          <w:ilvl w:val="0"/>
          <w:numId w:val="26"/>
        </w:numPr>
      </w:pPr>
      <w:r>
        <w:t>the correlation is very strong</w:t>
      </w:r>
      <w:r w:rsidR="005E66E1">
        <w:t xml:space="preserve"> (qualitatively ‘positive’)</w:t>
      </w:r>
      <w:r>
        <w:t xml:space="preserve">, as </w:t>
      </w:r>
      <w:r w:rsidR="005E66E1">
        <w:t xml:space="preserve">it </w:t>
      </w:r>
      <w:r>
        <w:t>would be if the tests performed at the two times are in fact the same test, and</w:t>
      </w:r>
    </w:p>
    <w:p w14:paraId="3458EA14" w14:textId="0A5F06EB" w:rsidR="00854DA5" w:rsidRDefault="00854DA5" w:rsidP="00AF757C">
      <w:pPr>
        <w:pStyle w:val="ListParagraph"/>
        <w:numPr>
          <w:ilvl w:val="0"/>
          <w:numId w:val="26"/>
        </w:numPr>
      </w:pPr>
      <w:r>
        <w:t xml:space="preserve">the two test times are separated by a time that is larger than the </w:t>
      </w:r>
      <w:r w:rsidR="006F062F">
        <w:t xml:space="preserve">mean diagnostic delay (and its </w:t>
      </w:r>
      <w:r>
        <w:t>variability</w:t>
      </w:r>
      <w:r w:rsidR="006F062F">
        <w:t>)</w:t>
      </w:r>
      <w:r>
        <w:t xml:space="preserve">. </w:t>
      </w:r>
    </w:p>
    <w:p w14:paraId="264FA7A6" w14:textId="0F2B478E" w:rsidR="009C36F5" w:rsidRDefault="001703E2" w:rsidP="0063633A">
      <w:pPr>
        <w:pStyle w:val="Paragraph"/>
      </w:pPr>
      <w:r w:rsidRPr="0063633A">
        <w:t xml:space="preserve">Figure </w:t>
      </w:r>
      <w:r w:rsidR="0011140A" w:rsidRPr="0063633A">
        <w:t>2a</w:t>
      </w:r>
      <w:r>
        <w:t xml:space="preserve"> shows, in solid</w:t>
      </w:r>
      <w:r w:rsidR="00854DA5">
        <w:t xml:space="preserve"> red and </w:t>
      </w:r>
      <w:r w:rsidR="006F062F">
        <w:t>green</w:t>
      </w:r>
      <w:r w:rsidR="00854DA5">
        <w:t>, respectively, the test sensitivity curv</w:t>
      </w:r>
      <w:r w:rsidR="00A96C66">
        <w:t>es for the t</w:t>
      </w:r>
      <w:r w:rsidR="00D366D7">
        <w:t xml:space="preserve">ests performed at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sidR="00A96C66">
        <w:t xml:space="preserve"> and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854DA5">
        <w:t xml:space="preserve">. </w:t>
      </w:r>
      <w:r w:rsidR="00103F57">
        <w:t>Both individual-level and population-</w:t>
      </w:r>
      <w:r w:rsidR="006F062F">
        <w:t xml:space="preserve">level </w:t>
      </w:r>
      <w:r w:rsidR="00103F57">
        <w:t>curves (thinner and thicker lines, respectively</w:t>
      </w:r>
      <w:r w:rsidR="0063633A">
        <w:t xml:space="preserve"> are shown.</w:t>
      </w:r>
    </w:p>
    <w:p w14:paraId="06593706" w14:textId="3907F34D" w:rsidR="009C36F5" w:rsidRPr="009C36F5" w:rsidRDefault="0063633A" w:rsidP="009339A5">
      <w:pPr>
        <w:pStyle w:val="Figurecaption"/>
      </w:pPr>
      <w:r>
        <w:t>Figure 2a</w:t>
      </w:r>
    </w:p>
    <w:p w14:paraId="0AB70AF5" w14:textId="1A4C4BBD" w:rsidR="009C36F5" w:rsidRDefault="009C36F5" w:rsidP="0095711C">
      <w:pPr>
        <w:jc w:val="center"/>
      </w:pPr>
      <w:r w:rsidRPr="00654BF5">
        <w:rPr>
          <w:noProof/>
          <w:lang w:eastAsia="en-ZA"/>
        </w:rPr>
        <w:drawing>
          <wp:inline distT="0" distB="0" distL="0" distR="0" wp14:anchorId="7C024E0A" wp14:editId="2730093B">
            <wp:extent cx="5719624" cy="3835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726226" cy="3839827"/>
                    </a:xfrm>
                    <a:prstGeom prst="rect">
                      <a:avLst/>
                    </a:prstGeom>
                  </pic:spPr>
                </pic:pic>
              </a:graphicData>
            </a:graphic>
          </wp:inline>
        </w:drawing>
      </w:r>
    </w:p>
    <w:p w14:paraId="45E27AB9" w14:textId="7A8DBB02" w:rsidR="00854DA5" w:rsidRDefault="00031A97" w:rsidP="0063633A">
      <w:pPr>
        <w:pStyle w:val="Paragraph"/>
      </w:pPr>
      <w:r>
        <w:lastRenderedPageBreak/>
        <w:t>A</w:t>
      </w:r>
      <w:r w:rsidR="005E66E1">
        <w:t>ssumption 1 above</w:t>
      </w:r>
      <w:r>
        <w:t xml:space="preserve"> implies that those indi</w:t>
      </w:r>
      <w:r w:rsidR="00F91C81">
        <w:t>viduals who convert rapidly on T</w:t>
      </w:r>
      <w:r>
        <w:t>est</w:t>
      </w:r>
      <w:r w:rsidR="00F91C81" w:rsidRPr="00F91C81">
        <w:rPr>
          <w:vertAlign w:val="subscript"/>
        </w:rPr>
        <w:t>1</w:t>
      </w:r>
      <w:r w:rsidR="00F91C81">
        <w:t xml:space="preserve"> also convert rapidly on T</w:t>
      </w:r>
      <w:r>
        <w:t>est</w:t>
      </w:r>
      <w:r w:rsidR="00F91C81" w:rsidRPr="00F91C81">
        <w:rPr>
          <w:vertAlign w:val="subscript"/>
        </w:rPr>
        <w:t>2</w:t>
      </w:r>
      <w:r>
        <w:t>.</w:t>
      </w:r>
      <w:r w:rsidR="006F062F">
        <w:t xml:space="preserve"> The behavio</w:t>
      </w:r>
      <w:r w:rsidR="00CE2F8A">
        <w:t>u</w:t>
      </w:r>
      <w:r w:rsidR="006F062F">
        <w:t xml:space="preserve">r of </w:t>
      </w:r>
      <w:r w:rsidR="006C1FF2">
        <w:t>the full</w:t>
      </w:r>
      <w:r w:rsidR="00FD342F">
        <w:t xml:space="preserve"> </w:t>
      </w:r>
      <m:oMath>
        <m:r>
          <w:rPr>
            <w:rFonts w:ascii="Cambria Math" w:hAnsi="Cambria Math"/>
          </w:rPr>
          <m:t>L</m:t>
        </m:r>
        <m:d>
          <m:dPr>
            <m:ctrlPr>
              <w:rPr>
                <w:rFonts w:ascii="Cambria Math" w:hAnsi="Cambria Math"/>
                <w:i/>
              </w:rPr>
            </m:ctrlPr>
          </m:dPr>
          <m:e>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e>
            </m:d>
          </m:e>
          <m:e>
            <m:sSub>
              <m:sSubPr>
                <m:ctrlPr>
                  <w:rPr>
                    <w:rFonts w:ascii="Cambria Math" w:hAnsi="Cambria Math"/>
                    <w:i/>
                  </w:rPr>
                </m:ctrlPr>
              </m:sSubPr>
              <m:e>
                <m:r>
                  <w:rPr>
                    <w:rFonts w:ascii="Cambria Math" w:hAnsi="Cambria Math"/>
                  </w:rPr>
                  <m:t>T</m:t>
                </m:r>
              </m:e>
              <m:sub>
                <m:r>
                  <w:rPr>
                    <w:rFonts w:ascii="Cambria Math" w:hAnsi="Cambria Math"/>
                  </w:rPr>
                  <m:t>inf</m:t>
                </m:r>
              </m:sub>
            </m:sSub>
            <m:r>
              <w:rPr>
                <w:rFonts w:ascii="Cambria Math" w:hAnsi="Cambria Math"/>
              </w:rPr>
              <m:t>=t</m:t>
            </m:r>
          </m:e>
        </m:d>
      </m:oMath>
      <w:r w:rsidR="00FD342F">
        <w:t xml:space="preserve"> </w:t>
      </w:r>
      <w:r w:rsidR="006F062F">
        <w:t xml:space="preserve">can </w:t>
      </w:r>
      <w:r w:rsidR="006C1FF2">
        <w:t xml:space="preserve">then </w:t>
      </w:r>
      <w:r w:rsidR="006F062F">
        <w:t xml:space="preserve">be understood by considering how the factor </w:t>
      </w:r>
      <m:oMath>
        <m:r>
          <w:rPr>
            <w:rFonts w:ascii="Cambria Math" w:hAnsi="Cambria Math"/>
          </w:rPr>
          <m:t>L</m:t>
        </m:r>
        <m:d>
          <m:dPr>
            <m:ctrlPr>
              <w:rPr>
                <w:rFonts w:ascii="Cambria Math" w:hAnsi="Cambria Math"/>
                <w:i/>
              </w:rPr>
            </m:ctrlPr>
          </m:dPr>
          <m:e>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e>
          <m:e>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inf</m:t>
                    </m:r>
                  </m:sub>
                </m:sSub>
                <m:r>
                  <w:rPr>
                    <w:rFonts w:ascii="Cambria Math" w:hAnsi="Cambria Math"/>
                  </w:rPr>
                  <m:t>=t</m:t>
                </m:r>
              </m:e>
            </m:d>
          </m:e>
        </m:d>
      </m:oMath>
      <w:r w:rsidR="00D821F4">
        <w:t xml:space="preserve"> </w:t>
      </w:r>
      <w:r w:rsidR="006C1FF2">
        <w:t>might</w:t>
      </w:r>
      <w:r w:rsidR="002C45B7">
        <w:t xml:space="preserve"> differ from the population-</w:t>
      </w:r>
      <w:r w:rsidR="006F062F">
        <w:t>averaged</w:t>
      </w:r>
      <w:r w:rsidR="00D821F4">
        <w:t xml:space="preserve"> </w:t>
      </w:r>
      <m:oMath>
        <m:r>
          <w:rPr>
            <w:rFonts w:ascii="Cambria Math" w:hAnsi="Cambria Math"/>
          </w:rPr>
          <m:t>L</m:t>
        </m:r>
        <m:d>
          <m:dPr>
            <m:ctrlPr>
              <w:rPr>
                <w:rFonts w:ascii="Cambria Math" w:hAnsi="Cambria Math"/>
                <w:i/>
              </w:rPr>
            </m:ctrlPr>
          </m:dPr>
          <m:e>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e>
          <m:e>
            <m:sSub>
              <m:sSubPr>
                <m:ctrlPr>
                  <w:rPr>
                    <w:rFonts w:ascii="Cambria Math" w:hAnsi="Cambria Math"/>
                    <w:i/>
                  </w:rPr>
                </m:ctrlPr>
              </m:sSubPr>
              <m:e>
                <m:r>
                  <w:rPr>
                    <w:rFonts w:ascii="Cambria Math" w:hAnsi="Cambria Math"/>
                  </w:rPr>
                  <m:t>T</m:t>
                </m:r>
              </m:e>
              <m:sub>
                <m:r>
                  <w:rPr>
                    <w:rFonts w:ascii="Cambria Math" w:hAnsi="Cambria Math"/>
                  </w:rPr>
                  <m:t>inf</m:t>
                </m:r>
              </m:sub>
            </m:sSub>
            <m:r>
              <w:rPr>
                <w:rFonts w:ascii="Cambria Math" w:hAnsi="Cambria Math"/>
              </w:rPr>
              <m:t>=t</m:t>
            </m:r>
          </m:e>
        </m:d>
      </m:oMath>
      <w:r w:rsidR="00D821F4">
        <w:rPr>
          <w:rFonts w:eastAsiaTheme="minorEastAsia"/>
        </w:rPr>
        <w:t>.</w:t>
      </w:r>
      <w:r w:rsidR="00F91C81">
        <w:t xml:space="preserve"> </w:t>
      </w:r>
      <w:r w:rsidR="005102BA">
        <w:t xml:space="preserve">The latter is </w:t>
      </w:r>
      <w:r w:rsidR="006F062F">
        <w:t xml:space="preserve">what one would </w:t>
      </w:r>
      <w:r w:rsidR="005102BA">
        <w:t xml:space="preserve">usually </w:t>
      </w:r>
      <w:r w:rsidR="006C1FF2">
        <w:t>obtain</w:t>
      </w:r>
      <w:r w:rsidR="006F062F">
        <w:t xml:space="preserve"> from a study investigating diagnostic test performance. </w:t>
      </w:r>
      <w:r w:rsidR="00854DA5">
        <w:t xml:space="preserve">We </w:t>
      </w:r>
      <w:r w:rsidR="006F062F">
        <w:t xml:space="preserve">now </w:t>
      </w:r>
      <w:r w:rsidR="001703E2">
        <w:t>analyse</w:t>
      </w:r>
      <w:r w:rsidR="00854DA5">
        <w:t xml:space="preserve"> the various ranges of infection time</w:t>
      </w:r>
      <w:r w:rsidR="00F91C81">
        <w:t xml:space="preserve"> </w:t>
      </w:r>
      <m:oMath>
        <m:r>
          <w:rPr>
            <w:rFonts w:ascii="Cambria Math" w:hAnsi="Cambria Math"/>
          </w:rPr>
          <m:t>t</m:t>
        </m:r>
      </m:oMath>
      <w:r w:rsidR="00854DA5">
        <w:t xml:space="preserve"> where qualitatively different situations arise:</w:t>
      </w:r>
    </w:p>
    <w:p w14:paraId="61A392C2" w14:textId="540642C7" w:rsidR="00FD342F" w:rsidRDefault="006F062F" w:rsidP="0063633A">
      <w:pPr>
        <w:pStyle w:val="Paragraph"/>
      </w:pPr>
      <w:r w:rsidRPr="004B7C77">
        <w:rPr>
          <w:i/>
        </w:rPr>
        <w:t>V</w:t>
      </w:r>
      <w:r w:rsidR="005E66E1" w:rsidRPr="004B7C77">
        <w:rPr>
          <w:i/>
        </w:rPr>
        <w:t xml:space="preserve">alues of </w:t>
      </w:r>
      <m:oMath>
        <m:r>
          <w:rPr>
            <w:rFonts w:ascii="Cambria Math" w:hAnsi="Cambria Math"/>
          </w:rPr>
          <m:t>t</m:t>
        </m:r>
      </m:oMath>
      <w:r w:rsidR="005E66E1" w:rsidRPr="004B7C77">
        <w:rPr>
          <w:i/>
        </w:rPr>
        <w:t xml:space="preserve"> </w:t>
      </w:r>
      <w:r w:rsidR="00730E47" w:rsidRPr="004B7C77">
        <w:rPr>
          <w:i/>
        </w:rPr>
        <w:t>anywhere nea</w:t>
      </w:r>
      <w:r w:rsidR="00A96C66" w:rsidRPr="004B7C77">
        <w:rPr>
          <w:i/>
        </w:rPr>
        <w:t xml:space="preserve">r, or to the right of (after)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sidR="00730E47" w:rsidRPr="004B7C77">
        <w:rPr>
          <w:i/>
        </w:rPr>
        <w:t>:</w:t>
      </w:r>
      <w:r w:rsidR="00730E47">
        <w:t xml:space="preserve"> </w:t>
      </w:r>
      <w:r w:rsidR="00826957">
        <w:t>For these ‘later’ hypothetical infection time</w:t>
      </w:r>
      <w:r w:rsidR="005102BA">
        <w:t>s</w:t>
      </w:r>
      <w:r w:rsidR="00826957">
        <w:t>,</w:t>
      </w:r>
      <w:r w:rsidR="001F5328">
        <w:t xml:space="preserve"> </w:t>
      </w:r>
      <m:oMath>
        <m:r>
          <w:rPr>
            <w:rFonts w:ascii="Cambria Math" w:hAnsi="Cambria Math"/>
          </w:rPr>
          <m:t>t</m:t>
        </m:r>
      </m:oMath>
      <w:r w:rsidR="00826957">
        <w:t xml:space="preserve">, </w:t>
      </w:r>
      <w:r w:rsidR="00A96C66">
        <w:t>w</w:t>
      </w:r>
      <w:r w:rsidR="00730E47">
        <w:t xml:space="preserve">e </w:t>
      </w:r>
      <w:r w:rsidR="00730E47" w:rsidRPr="006C1FF2">
        <w:rPr>
          <w:i/>
        </w:rPr>
        <w:t>expect</w:t>
      </w:r>
      <w:r w:rsidR="00730E47">
        <w:t xml:space="preserve"> to see a ne</w:t>
      </w:r>
      <w:r w:rsidR="001F5328">
        <w:t xml:space="preserve">gative result for the test at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sidR="00730E47">
        <w:t>, and so</w:t>
      </w:r>
      <w:r w:rsidR="006C1FF2">
        <w:t>,</w:t>
      </w:r>
      <w:r w:rsidR="00730E47">
        <w:t xml:space="preserve"> </w:t>
      </w:r>
      <w:r w:rsidR="005102BA">
        <w:t xml:space="preserve">actually </w:t>
      </w:r>
      <w:r w:rsidR="00730E47">
        <w:t>seeing th</w:t>
      </w:r>
      <w:r w:rsidR="00826957">
        <w:t>e negative result</w:t>
      </w:r>
      <w:r w:rsidR="00730E47">
        <w:t xml:space="preserve"> provides no meaningful information on the question of whether the subject is prone to rapid or slow test conversion. Hence</w:t>
      </w:r>
      <w:r w:rsidR="00D821F4">
        <w:t>, no modification is implied of</w:t>
      </w:r>
      <w:r w:rsidR="00FD342F">
        <w:t xml:space="preserve"> </w:t>
      </w:r>
      <m:oMath>
        <m:r>
          <w:rPr>
            <w:rFonts w:ascii="Cambria Math" w:hAnsi="Cambria Math"/>
          </w:rPr>
          <m:t>L</m:t>
        </m:r>
        <m:d>
          <m:dPr>
            <m:ctrlPr>
              <w:rPr>
                <w:rFonts w:ascii="Cambria Math" w:hAnsi="Cambria Math"/>
                <w:i/>
              </w:rPr>
            </m:ctrlPr>
          </m:dPr>
          <m:e>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e>
          <m:e>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inf</m:t>
                    </m:r>
                  </m:sub>
                </m:sSub>
                <m:r>
                  <w:rPr>
                    <w:rFonts w:ascii="Cambria Math" w:hAnsi="Cambria Math"/>
                  </w:rPr>
                  <m:t>=t</m:t>
                </m:r>
              </m:e>
            </m:d>
          </m:e>
        </m:d>
      </m:oMath>
      <w:r w:rsidR="00FD342F">
        <w:t xml:space="preserve"> </w:t>
      </w:r>
      <w:r w:rsidR="001703E2">
        <w:t>r</w:t>
      </w:r>
      <w:r w:rsidR="00826957">
        <w:t>elative to</w:t>
      </w:r>
      <w:r w:rsidR="00730E47">
        <w:t xml:space="preserve"> the population </w:t>
      </w:r>
      <w:r w:rsidR="006C1FF2">
        <w:t>average</w:t>
      </w:r>
      <w:r w:rsidR="00FD342F">
        <w:t xml:space="preserve"> </w:t>
      </w:r>
      <m:oMath>
        <m:r>
          <w:rPr>
            <w:rFonts w:ascii="Cambria Math" w:hAnsi="Cambria Math"/>
          </w:rPr>
          <m:t>L</m:t>
        </m:r>
        <m:d>
          <m:dPr>
            <m:ctrlPr>
              <w:rPr>
                <w:rFonts w:ascii="Cambria Math" w:hAnsi="Cambria Math"/>
                <w:i/>
              </w:rPr>
            </m:ctrlPr>
          </m:dPr>
          <m:e>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e>
          <m:e>
            <m:sSub>
              <m:sSubPr>
                <m:ctrlPr>
                  <w:rPr>
                    <w:rFonts w:ascii="Cambria Math" w:hAnsi="Cambria Math"/>
                    <w:i/>
                  </w:rPr>
                </m:ctrlPr>
              </m:sSubPr>
              <m:e>
                <m:r>
                  <w:rPr>
                    <w:rFonts w:ascii="Cambria Math" w:hAnsi="Cambria Math"/>
                  </w:rPr>
                  <m:t>T</m:t>
                </m:r>
              </m:e>
              <m:sub>
                <m:r>
                  <w:rPr>
                    <w:rFonts w:ascii="Cambria Math" w:hAnsi="Cambria Math"/>
                  </w:rPr>
                  <m:t>inf</m:t>
                </m:r>
              </m:sub>
            </m:sSub>
            <m:r>
              <w:rPr>
                <w:rFonts w:ascii="Cambria Math" w:hAnsi="Cambria Math"/>
              </w:rPr>
              <m:t>=t</m:t>
            </m:r>
          </m:e>
        </m:d>
      </m:oMath>
      <w:r w:rsidR="008D5300">
        <w:rPr>
          <w:rFonts w:eastAsiaTheme="minorEastAsia"/>
        </w:rPr>
        <w:t>.</w:t>
      </w:r>
    </w:p>
    <w:p w14:paraId="28171927" w14:textId="4B68F60F" w:rsidR="00854DA5" w:rsidRDefault="006C1FF2" w:rsidP="0063633A">
      <w:pPr>
        <w:pStyle w:val="Paragraph"/>
      </w:pPr>
      <w:r w:rsidRPr="004B7C77">
        <w:rPr>
          <w:i/>
        </w:rPr>
        <w:t>Values of</w:t>
      </w:r>
      <w:r w:rsidR="001B6EF5" w:rsidRPr="004B7C77">
        <w:rPr>
          <w:i/>
        </w:rPr>
        <w:t xml:space="preserve"> </w:t>
      </w:r>
      <m:oMath>
        <m:r>
          <w:rPr>
            <w:rFonts w:ascii="Cambria Math" w:hAnsi="Cambria Math"/>
          </w:rPr>
          <m:t>t</m:t>
        </m:r>
      </m:oMath>
      <w:r w:rsidR="001B6EF5" w:rsidRPr="004B7C77">
        <w:rPr>
          <w:i/>
        </w:rPr>
        <w:t xml:space="preserve"> </w:t>
      </w:r>
      <w:r w:rsidR="006F062F" w:rsidRPr="004B7C77">
        <w:rPr>
          <w:i/>
        </w:rPr>
        <w:t xml:space="preserve">on the </w:t>
      </w:r>
      <w:r w:rsidR="004B7C77" w:rsidRPr="004B7C77">
        <w:rPr>
          <w:i/>
        </w:rPr>
        <w:t>far-left</w:t>
      </w:r>
      <w:r w:rsidR="006F062F" w:rsidRPr="004B7C77">
        <w:rPr>
          <w:i/>
        </w:rPr>
        <w:t xml:space="preserve"> end of the timeline</w:t>
      </w:r>
      <w:r w:rsidR="006F062F" w:rsidRPr="004B7C77">
        <w:t>:</w:t>
      </w:r>
      <w:r w:rsidR="005E66E1">
        <w:t xml:space="preserve"> </w:t>
      </w:r>
      <w:r w:rsidR="00826957">
        <w:t>For very ‘early’ hypothetical infection times</w:t>
      </w:r>
      <w:r>
        <w:t>,</w:t>
      </w:r>
      <w:r w:rsidR="006F062F">
        <w:t xml:space="preserve"> the likelihood of seeing the negative result at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sidR="006F062F">
        <w:t xml:space="preserve"> becomes </w:t>
      </w:r>
      <w:r w:rsidR="00826957">
        <w:t xml:space="preserve">very </w:t>
      </w:r>
      <w:r>
        <w:t>low</w:t>
      </w:r>
      <w:r w:rsidR="006F062F">
        <w:t>.</w:t>
      </w:r>
      <w:r>
        <w:t xml:space="preserve"> If that negative result has indeed </w:t>
      </w:r>
      <w:r w:rsidR="009F2A17">
        <w:t>occurred, and is not the result of a procedural error</w:t>
      </w:r>
      <w:r>
        <w:t xml:space="preserve">, </w:t>
      </w:r>
      <w:r w:rsidR="0011140A">
        <w:t>it strongly suggests that the subject is a</w:t>
      </w:r>
      <w:r w:rsidR="009F2A17">
        <w:t xml:space="preserve"> very </w:t>
      </w:r>
      <w:r w:rsidR="0011140A">
        <w:t xml:space="preserve">slow </w:t>
      </w:r>
      <w:proofErr w:type="spellStart"/>
      <w:r w:rsidR="0011140A">
        <w:t>prog</w:t>
      </w:r>
      <w:r w:rsidR="00826957">
        <w:t>ressor</w:t>
      </w:r>
      <w:proofErr w:type="spellEnd"/>
      <w:r w:rsidR="00826957">
        <w:t xml:space="preserve"> on the diagnostic marker. E</w:t>
      </w:r>
      <w:r w:rsidR="00D3146B">
        <w:t xml:space="preserve">ven so, testing positive at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9F2A17">
        <w:t xml:space="preserve"> (a tim</w:t>
      </w:r>
      <w:proofErr w:type="spellStart"/>
      <w:r w:rsidR="009F2A17">
        <w:t>e</w:t>
      </w:r>
      <w:proofErr w:type="spellEnd"/>
      <w:r w:rsidR="009F2A17">
        <w:t xml:space="preserve"> later than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sidR="009F2A17">
        <w:t xml:space="preserve"> by a significant margin) is almost assured</w:t>
      </w:r>
      <w:r w:rsidR="004B7C77">
        <w:t>:</w:t>
      </w:r>
    </w:p>
    <w:p w14:paraId="52824682" w14:textId="0952B432" w:rsidR="001418E9" w:rsidRDefault="00092E50" w:rsidP="004B7C77">
      <w:pPr>
        <w:spacing w:before="240" w:after="0"/>
        <w:rPr>
          <w:rFonts w:ascii="Cambria Math" w:hAnsi="Cambria Math"/>
          <w:b/>
        </w:rPr>
      </w:pPr>
      <m:oMathPara>
        <m:oMath>
          <m:r>
            <w:rPr>
              <w:rFonts w:ascii="Cambria Math" w:hAnsi="Cambria Math"/>
            </w:rPr>
            <m:t>L</m:t>
          </m:r>
          <m:d>
            <m:dPr>
              <m:ctrlPr>
                <w:rPr>
                  <w:rFonts w:ascii="Cambria Math" w:hAnsi="Cambria Math"/>
                  <w:i/>
                </w:rPr>
              </m:ctrlPr>
            </m:dPr>
            <m:e>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e>
            <m:e>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inf</m:t>
                      </m:r>
                    </m:sub>
                  </m:sSub>
                  <m:r>
                    <w:rPr>
                      <w:rFonts w:ascii="Cambria Math" w:hAnsi="Cambria Math"/>
                    </w:rPr>
                    <m:t>=t</m:t>
                  </m:r>
                </m:e>
              </m:d>
            </m:e>
          </m:d>
          <m:r>
            <w:rPr>
              <w:rFonts w:ascii="Cambria Math" w:hAnsi="Cambria Math"/>
            </w:rPr>
            <m:t>≈L</m:t>
          </m:r>
          <m:d>
            <m:dPr>
              <m:ctrlPr>
                <w:rPr>
                  <w:rFonts w:ascii="Cambria Math" w:hAnsi="Cambria Math"/>
                  <w:i/>
                </w:rPr>
              </m:ctrlPr>
            </m:dPr>
            <m:e>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e>
            <m:e>
              <m:sSub>
                <m:sSubPr>
                  <m:ctrlPr>
                    <w:rPr>
                      <w:rFonts w:ascii="Cambria Math" w:hAnsi="Cambria Math"/>
                      <w:i/>
                    </w:rPr>
                  </m:ctrlPr>
                </m:sSubPr>
                <m:e>
                  <m:r>
                    <w:rPr>
                      <w:rFonts w:ascii="Cambria Math" w:hAnsi="Cambria Math"/>
                    </w:rPr>
                    <m:t>T</m:t>
                  </m:r>
                </m:e>
                <m:sub>
                  <m:r>
                    <w:rPr>
                      <w:rFonts w:ascii="Cambria Math" w:hAnsi="Cambria Math"/>
                    </w:rPr>
                    <m:t>inf</m:t>
                  </m:r>
                </m:sub>
              </m:sSub>
              <m:r>
                <w:rPr>
                  <w:rFonts w:ascii="Cambria Math" w:hAnsi="Cambria Math"/>
                </w:rPr>
                <m:t>=t</m:t>
              </m:r>
            </m:e>
          </m:d>
          <m:r>
            <w:rPr>
              <w:rFonts w:ascii="Cambria Math" w:hAnsi="Cambria Math"/>
            </w:rPr>
            <m:t>≈1</m:t>
          </m:r>
        </m:oMath>
      </m:oMathPara>
    </w:p>
    <w:p w14:paraId="4F087372" w14:textId="7D0BC8A6" w:rsidR="006064D4" w:rsidRDefault="00D3146B" w:rsidP="0063633A">
      <w:pPr>
        <w:pStyle w:val="Paragraph"/>
      </w:pPr>
      <w:r>
        <w:t>T</w:t>
      </w:r>
      <w:r w:rsidR="0011140A">
        <w:t xml:space="preserve">his analysis does not, in and of itself, handle </w:t>
      </w:r>
      <w:r w:rsidR="009F2A17">
        <w:t>procedural ‘</w:t>
      </w:r>
      <w:r w:rsidR="0011140A">
        <w:t>test failures</w:t>
      </w:r>
      <w:r>
        <w:t>.</w:t>
      </w:r>
      <w:r w:rsidR="009F2A17">
        <w:t>’</w:t>
      </w:r>
      <w:r w:rsidR="0011140A">
        <w:t xml:space="preserve"> </w:t>
      </w:r>
      <w:r>
        <w:t>However</w:t>
      </w:r>
      <w:r w:rsidR="00826957">
        <w:t>,</w:t>
      </w:r>
      <w:r w:rsidR="0011140A">
        <w:t xml:space="preserve"> in likely applications in study cohorts, unusual discrepancies </w:t>
      </w:r>
      <w:r>
        <w:t>would</w:t>
      </w:r>
      <w:r w:rsidR="0011140A">
        <w:t xml:space="preserve"> be </w:t>
      </w:r>
      <w:proofErr w:type="gramStart"/>
      <w:r w:rsidR="0011140A">
        <w:t>investigated</w:t>
      </w:r>
      <w:proofErr w:type="gramEnd"/>
      <w:r w:rsidR="0011140A">
        <w:t xml:space="preserve"> and underlying test failures </w:t>
      </w:r>
      <w:r>
        <w:t>would</w:t>
      </w:r>
      <w:r w:rsidR="00826957">
        <w:t xml:space="preserve"> </w:t>
      </w:r>
      <w:r w:rsidR="0011140A">
        <w:t xml:space="preserve">usually </w:t>
      </w:r>
      <w:r>
        <w:t xml:space="preserve">be </w:t>
      </w:r>
      <w:r w:rsidR="0011140A">
        <w:t>detected.</w:t>
      </w:r>
    </w:p>
    <w:p w14:paraId="3B4DDC63" w14:textId="38CD59D3" w:rsidR="009C36F5" w:rsidRDefault="00D366D7" w:rsidP="0063633A">
      <w:pPr>
        <w:pStyle w:val="Paragraph"/>
      </w:pPr>
      <w:r>
        <w:rPr>
          <w:i/>
        </w:rPr>
        <w:t xml:space="preserve">Values of </w:t>
      </w:r>
      <m:oMath>
        <m:r>
          <w:rPr>
            <w:rFonts w:ascii="Cambria Math" w:hAnsi="Cambria Math"/>
          </w:rPr>
          <m:t>t</m:t>
        </m:r>
      </m:oMath>
      <w:r w:rsidR="0011140A" w:rsidRPr="00556C7A">
        <w:rPr>
          <w:i/>
        </w:rPr>
        <w:t xml:space="preserve"> within t</w:t>
      </w:r>
      <w:proofErr w:type="spellStart"/>
      <w:r w:rsidR="00826957" w:rsidRPr="00556C7A">
        <w:rPr>
          <w:i/>
        </w:rPr>
        <w:t>he</w:t>
      </w:r>
      <w:proofErr w:type="spellEnd"/>
      <w:r w:rsidR="00826957" w:rsidRPr="00556C7A">
        <w:rPr>
          <w:i/>
        </w:rPr>
        <w:t xml:space="preserve"> dynamic range of the </w:t>
      </w:r>
      <w:r>
        <w:rPr>
          <w:i/>
        </w:rPr>
        <w:t>Test</w:t>
      </w:r>
      <w:r>
        <w:rPr>
          <w:i/>
          <w:vertAlign w:val="subscript"/>
        </w:rPr>
        <w:t>1</w:t>
      </w:r>
      <w:r w:rsidR="0011140A" w:rsidRPr="00556C7A">
        <w:rPr>
          <w:i/>
        </w:rPr>
        <w:t xml:space="preserve"> sensitivity curve</w:t>
      </w:r>
      <w:r w:rsidR="0011140A" w:rsidRPr="00556C7A">
        <w:t>:</w:t>
      </w:r>
      <w:r w:rsidR="00826957" w:rsidRPr="00556C7A">
        <w:t xml:space="preserve"> Figure 2b</w:t>
      </w:r>
      <w:r w:rsidR="00826957">
        <w:t xml:space="preserve"> considers a hypothetical</w:t>
      </w:r>
      <w:r w:rsidR="0011140A">
        <w:t xml:space="preserve"> infection time </w:t>
      </w:r>
      <w:r w:rsidR="00852ADE">
        <w:t xml:space="preserve">(vertical arrow labelled </w:t>
      </w:r>
      <m:oMath>
        <m:sSub>
          <m:sSubPr>
            <m:ctrlPr>
              <w:rPr>
                <w:rFonts w:ascii="Cambria Math" w:hAnsi="Cambria Math"/>
                <w:i/>
              </w:rPr>
            </m:ctrlPr>
          </m:sSubPr>
          <m:e>
            <m:r>
              <w:rPr>
                <w:rFonts w:ascii="Cambria Math" w:hAnsi="Cambria Math"/>
              </w:rPr>
              <m:t>t</m:t>
            </m:r>
          </m:e>
          <m:sub>
            <m:r>
              <w:rPr>
                <w:rFonts w:ascii="Cambria Math" w:hAnsi="Cambria Math"/>
              </w:rPr>
              <m:t>H</m:t>
            </m:r>
          </m:sub>
        </m:sSub>
      </m:oMath>
      <w:r w:rsidR="00826957">
        <w:t xml:space="preserve">) </w:t>
      </w:r>
      <w:r w:rsidR="0058141B">
        <w:t>that</w:t>
      </w:r>
      <w:r w:rsidR="0011140A">
        <w:t xml:space="preserve"> is suggestive of the </w:t>
      </w:r>
      <w:r w:rsidR="0058141B">
        <w:t>subject being a somewhat-slower-than-</w:t>
      </w:r>
      <w:r w:rsidR="0011140A">
        <w:t xml:space="preserve">average </w:t>
      </w:r>
      <w:proofErr w:type="spellStart"/>
      <w:r w:rsidR="0011140A">
        <w:t>progressor</w:t>
      </w:r>
      <w:proofErr w:type="spellEnd"/>
      <w:r w:rsidR="0058141B">
        <w:t xml:space="preserve"> on the diagnostic marker</w:t>
      </w:r>
      <w:r w:rsidR="0011140A">
        <w:t xml:space="preserve">. This is </w:t>
      </w:r>
      <w:r w:rsidR="007E64CF">
        <w:t>captured</w:t>
      </w:r>
      <w:r w:rsidR="0011140A">
        <w:t xml:space="preserve"> </w:t>
      </w:r>
      <w:r w:rsidR="007E64CF">
        <w:t>by</w:t>
      </w:r>
      <w:r w:rsidR="0011140A">
        <w:t xml:space="preserve"> the</w:t>
      </w:r>
      <w:r w:rsidR="0058141B">
        <w:t xml:space="preserve"> dashed</w:t>
      </w:r>
      <w:r w:rsidR="0011140A">
        <w:t xml:space="preserve"> </w:t>
      </w:r>
      <w:r w:rsidR="007E64CF">
        <w:t xml:space="preserve">red </w:t>
      </w:r>
      <w:r w:rsidR="0058141B">
        <w:t xml:space="preserve">faster </w:t>
      </w:r>
      <w:r w:rsidR="007E64CF">
        <w:t xml:space="preserve">individual </w:t>
      </w:r>
      <w:r w:rsidR="0011140A">
        <w:t>progression curves</w:t>
      </w:r>
      <w:r w:rsidR="007E64CF">
        <w:t xml:space="preserve">, </w:t>
      </w:r>
      <w:r w:rsidR="0058141B">
        <w:t xml:space="preserve">indicating </w:t>
      </w:r>
      <w:r w:rsidR="007E64CF">
        <w:t xml:space="preserve">reduced probability. </w:t>
      </w:r>
    </w:p>
    <w:p w14:paraId="3EAE0BEC" w14:textId="6BC19654" w:rsidR="009C36F5" w:rsidRPr="009C36F5" w:rsidRDefault="0063633A" w:rsidP="009339A5">
      <w:pPr>
        <w:pStyle w:val="Figurecaption"/>
      </w:pPr>
      <w:r w:rsidRPr="0063633A">
        <w:lastRenderedPageBreak/>
        <w:t>Figure</w:t>
      </w:r>
      <w:r>
        <w:t xml:space="preserve"> 2b</w:t>
      </w:r>
    </w:p>
    <w:p w14:paraId="0F512329" w14:textId="44D371FF" w:rsidR="009C36F5" w:rsidRDefault="009C36F5" w:rsidP="0095711C">
      <w:pPr>
        <w:jc w:val="center"/>
      </w:pPr>
      <w:r w:rsidRPr="00654BF5">
        <w:rPr>
          <w:noProof/>
          <w:lang w:eastAsia="en-ZA"/>
        </w:rPr>
        <w:drawing>
          <wp:inline distT="0" distB="0" distL="0" distR="0" wp14:anchorId="7EC91801" wp14:editId="763121AC">
            <wp:extent cx="5719623" cy="3835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735676" cy="3846165"/>
                    </a:xfrm>
                    <a:prstGeom prst="rect">
                      <a:avLst/>
                    </a:prstGeom>
                  </pic:spPr>
                </pic:pic>
              </a:graphicData>
            </a:graphic>
          </wp:inline>
        </w:drawing>
      </w:r>
    </w:p>
    <w:p w14:paraId="5B784D59" w14:textId="5051EF94" w:rsidR="007E64CF" w:rsidRDefault="007E64CF" w:rsidP="0063633A">
      <w:pPr>
        <w:pStyle w:val="Paragraph"/>
      </w:pPr>
      <w:r>
        <w:t xml:space="preserve">A strong correlation between tests then implies that the result for test 2 would be </w:t>
      </w:r>
      <w:r w:rsidR="00CE2F8A">
        <w:t>subject to a</w:t>
      </w:r>
      <w:r>
        <w:t xml:space="preserve"> reduc</w:t>
      </w:r>
      <w:r w:rsidR="00CE2F8A">
        <w:t>ed</w:t>
      </w:r>
      <w:r>
        <w:t xml:space="preserve"> </w:t>
      </w:r>
      <w:r w:rsidR="0058141B">
        <w:t xml:space="preserve">probability of certain </w:t>
      </w:r>
      <w:r>
        <w:t>green individual progression curves</w:t>
      </w:r>
      <w:r w:rsidR="0058141B">
        <w:t xml:space="preserve"> (also dashed)</w:t>
      </w:r>
      <w:r>
        <w:t xml:space="preserve">. </w:t>
      </w:r>
      <w:r w:rsidR="0058141B">
        <w:t>However</w:t>
      </w:r>
      <w:r w:rsidR="00CE2F8A">
        <w:t>,</w:t>
      </w:r>
      <w:r>
        <w:t xml:space="preserve"> we are </w:t>
      </w:r>
      <w:r w:rsidR="00826957">
        <w:t>specifically</w:t>
      </w:r>
      <w:r>
        <w:t xml:space="preserve"> interested in evaluating the likelihood of seeing </w:t>
      </w:r>
      <w:r w:rsidR="00416873">
        <w:t xml:space="preserve">the particular test </w:t>
      </w:r>
      <w:r>
        <w:t xml:space="preserve">results </w:t>
      </w:r>
      <w:r w:rsidR="00416873">
        <w:t xml:space="preserve">at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sidR="00A96C66">
        <w:t xml:space="preserve"> </w:t>
      </w:r>
      <w:r w:rsidR="00416873">
        <w:t xml:space="preserve">and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416873">
        <w:t xml:space="preserve">, </w:t>
      </w:r>
      <w:r w:rsidR="00416873" w:rsidRPr="009F2A17">
        <w:rPr>
          <w:i/>
        </w:rPr>
        <w:t>given</w:t>
      </w:r>
      <w:r w:rsidRPr="009F2A17">
        <w:rPr>
          <w:i/>
        </w:rPr>
        <w:t xml:space="preserve"> </w:t>
      </w:r>
      <w:r w:rsidR="00826957" w:rsidRPr="009F2A17">
        <w:rPr>
          <w:i/>
        </w:rPr>
        <w:t>the</w:t>
      </w:r>
      <w:r w:rsidRPr="009F2A17">
        <w:rPr>
          <w:i/>
        </w:rPr>
        <w:t xml:space="preserve"> </w:t>
      </w:r>
      <w:r w:rsidRPr="00852ADE">
        <w:rPr>
          <w:i/>
        </w:rPr>
        <w:t xml:space="preserve">hypothetical </w:t>
      </w:r>
      <w:r w:rsidR="00CE2F8A" w:rsidRPr="00852ADE">
        <w:rPr>
          <w:i/>
        </w:rPr>
        <w:t xml:space="preserve">value of </w:t>
      </w:r>
      <w:r w:rsidRPr="00852ADE">
        <w:rPr>
          <w:i/>
        </w:rPr>
        <w:t>infection time</w:t>
      </w:r>
      <w:r w:rsidR="00CE2F8A" w:rsidRPr="00852ADE">
        <w:rPr>
          <w:i/>
        </w:rPr>
        <w:t>,</w:t>
      </w:r>
      <w:r w:rsidR="00852ADE" w:rsidRPr="00852ADE">
        <w:rPr>
          <w:i/>
        </w:rPr>
        <w:t xml:space="preserve"> </w:t>
      </w:r>
      <m:oMath>
        <m:sSub>
          <m:sSubPr>
            <m:ctrlPr>
              <w:rPr>
                <w:rFonts w:ascii="Cambria Math" w:hAnsi="Cambria Math"/>
                <w:i/>
              </w:rPr>
            </m:ctrlPr>
          </m:sSubPr>
          <m:e>
            <m:r>
              <w:rPr>
                <w:rFonts w:ascii="Cambria Math" w:hAnsi="Cambria Math"/>
              </w:rPr>
              <m:t>t</m:t>
            </m:r>
          </m:e>
          <m:sub>
            <m:r>
              <w:rPr>
                <w:rFonts w:ascii="Cambria Math" w:hAnsi="Cambria Math"/>
              </w:rPr>
              <m:t>H</m:t>
            </m:r>
          </m:sub>
        </m:sSub>
      </m:oMath>
      <w:r w:rsidR="00852ADE" w:rsidRPr="00852ADE">
        <w:rPr>
          <w:rFonts w:eastAsiaTheme="minorEastAsia"/>
          <w:i/>
        </w:rPr>
        <w:t>.</w:t>
      </w:r>
      <w:r w:rsidR="00F835CE" w:rsidRPr="00852ADE">
        <w:rPr>
          <w:i/>
          <w:vertAlign w:val="subscript"/>
        </w:rPr>
        <w:t xml:space="preserve"> </w:t>
      </w:r>
      <w:r w:rsidR="00F835CE">
        <w:t xml:space="preserve">This </w:t>
      </w:r>
      <w:r>
        <w:t xml:space="preserve">samples the green curves at a time value far from their dynamic range, </w:t>
      </w:r>
      <w:r w:rsidR="00416873">
        <w:t>so that</w:t>
      </w:r>
      <w:r>
        <w:t xml:space="preserve"> they essentially evaluate to one</w:t>
      </w:r>
      <w:r w:rsidR="00E55E6A">
        <w:t xml:space="preserve">, just as in the preceding case of ‘early’ values of </w:t>
      </w:r>
      <m:oMath>
        <m:sSub>
          <m:sSubPr>
            <m:ctrlPr>
              <w:rPr>
                <w:rFonts w:ascii="Cambria Math" w:hAnsi="Cambria Math"/>
                <w:i/>
              </w:rPr>
            </m:ctrlPr>
          </m:sSubPr>
          <m:e>
            <m:r>
              <w:rPr>
                <w:rFonts w:ascii="Cambria Math" w:hAnsi="Cambria Math"/>
              </w:rPr>
              <m:t>t</m:t>
            </m:r>
          </m:e>
          <m:sub>
            <m:r>
              <w:rPr>
                <w:rFonts w:ascii="Cambria Math" w:hAnsi="Cambria Math"/>
              </w:rPr>
              <m:t>H</m:t>
            </m:r>
          </m:sub>
        </m:sSub>
      </m:oMath>
      <w:r>
        <w:t>. Again, there is no meaningful difference between</w:t>
      </w:r>
      <w:r w:rsidR="00C36637">
        <w:t xml:space="preserve"> </w:t>
      </w:r>
      <m:oMath>
        <m:r>
          <w:rPr>
            <w:rFonts w:ascii="Cambria Math" w:hAnsi="Cambria Math"/>
          </w:rPr>
          <m:t>L</m:t>
        </m:r>
        <m:d>
          <m:dPr>
            <m:ctrlPr>
              <w:rPr>
                <w:rFonts w:ascii="Cambria Math" w:hAnsi="Cambria Math"/>
                <w:i/>
              </w:rPr>
            </m:ctrlPr>
          </m:dPr>
          <m:e>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e>
          <m:e>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inf</m:t>
                    </m:r>
                  </m:sub>
                </m:sSub>
                <m:r>
                  <w:rPr>
                    <w:rFonts w:ascii="Cambria Math" w:hAnsi="Cambria Math"/>
                  </w:rPr>
                  <m:t>=t</m:t>
                </m:r>
              </m:e>
            </m:d>
          </m:e>
        </m:d>
      </m:oMath>
      <w:r w:rsidR="00C36637">
        <w:rPr>
          <w:rFonts w:eastAsiaTheme="minorEastAsia"/>
        </w:rPr>
        <w:t xml:space="preserve"> </w:t>
      </w:r>
      <w:r w:rsidR="00416873">
        <w:t>and</w:t>
      </w:r>
      <w:r>
        <w:t xml:space="preserve"> the population average</w:t>
      </w:r>
      <w:r w:rsidR="00BE130C">
        <w:t xml:space="preserve"> </w:t>
      </w:r>
      <m:oMath>
        <m:r>
          <w:rPr>
            <w:rFonts w:ascii="Cambria Math" w:hAnsi="Cambria Math"/>
          </w:rPr>
          <m:t>L</m:t>
        </m:r>
        <m:d>
          <m:dPr>
            <m:ctrlPr>
              <w:rPr>
                <w:rFonts w:ascii="Cambria Math" w:hAnsi="Cambria Math"/>
                <w:i/>
              </w:rPr>
            </m:ctrlPr>
          </m:dPr>
          <m:e>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e>
          <m:e>
            <m:sSub>
              <m:sSubPr>
                <m:ctrlPr>
                  <w:rPr>
                    <w:rFonts w:ascii="Cambria Math" w:hAnsi="Cambria Math"/>
                    <w:i/>
                  </w:rPr>
                </m:ctrlPr>
              </m:sSubPr>
              <m:e>
                <m:r>
                  <w:rPr>
                    <w:rFonts w:ascii="Cambria Math" w:hAnsi="Cambria Math"/>
                  </w:rPr>
                  <m:t>T</m:t>
                </m:r>
              </m:e>
              <m:sub>
                <m:r>
                  <w:rPr>
                    <w:rFonts w:ascii="Cambria Math" w:hAnsi="Cambria Math"/>
                  </w:rPr>
                  <m:t>inf</m:t>
                </m:r>
              </m:sub>
            </m:sSub>
            <m:r>
              <w:rPr>
                <w:rFonts w:ascii="Cambria Math" w:hAnsi="Cambria Math"/>
              </w:rPr>
              <m:t>=t</m:t>
            </m:r>
          </m:e>
        </m:d>
      </m:oMath>
      <w:r w:rsidR="00BE130C">
        <w:rPr>
          <w:rFonts w:eastAsiaTheme="minorEastAsia"/>
        </w:rPr>
        <w:t>.</w:t>
      </w:r>
    </w:p>
    <w:p w14:paraId="5EAC21C4" w14:textId="24C52F6B" w:rsidR="00B70C40" w:rsidRDefault="00E55E6A" w:rsidP="0063633A">
      <w:pPr>
        <w:pStyle w:val="Paragraph"/>
      </w:pPr>
      <w:r>
        <w:t>These three regimes account</w:t>
      </w:r>
      <w:r w:rsidR="007E64CF">
        <w:t xml:space="preserve"> for the full range of value</w:t>
      </w:r>
      <w:r>
        <w:t>s</w:t>
      </w:r>
      <w:r w:rsidR="007E64CF">
        <w:t xml:space="preserve"> of t for which the joint likelihood is to be </w:t>
      </w:r>
      <w:proofErr w:type="gramStart"/>
      <w:r w:rsidR="007E64CF">
        <w:t>constructed, and</w:t>
      </w:r>
      <w:proofErr w:type="gramEnd"/>
      <w:r w:rsidR="007E64CF">
        <w:t xml:space="preserve"> means that the full joint likelihood is indeed rendered by the product of the individual</w:t>
      </w:r>
      <w:r w:rsidR="00B70C40">
        <w:t xml:space="preserve"> unconditioned population level-</w:t>
      </w:r>
      <w:r w:rsidR="007E64CF">
        <w:t>likelihoods</w:t>
      </w:r>
      <w:r>
        <w:t>. As the curves obtain values indistinguishable from either zero or one for much of their range, this product is in turn little more than a superposition of the two curves</w:t>
      </w:r>
      <w:r w:rsidR="007E64CF">
        <w:t xml:space="preserve">. </w:t>
      </w:r>
      <w:r w:rsidR="007E64CF" w:rsidRPr="00FA2325">
        <w:t>Figure 2c s</w:t>
      </w:r>
      <w:r w:rsidR="007E64CF">
        <w:t xml:space="preserve">hows </w:t>
      </w:r>
      <w:r w:rsidR="001F3721">
        <w:t>how this previously noted round-</w:t>
      </w:r>
      <w:r w:rsidR="00B70C40">
        <w:t>shouldered</w:t>
      </w:r>
      <w:r w:rsidR="007E64CF">
        <w:t xml:space="preserve"> plateau is located relative t</w:t>
      </w:r>
      <w:r w:rsidR="00B70C40">
        <w:t>o the test dates and population-</w:t>
      </w:r>
      <w:r w:rsidR="007E64CF">
        <w:t xml:space="preserve">averaged diagnostic delays. </w:t>
      </w:r>
    </w:p>
    <w:p w14:paraId="48B9BA82" w14:textId="2E502ADE" w:rsidR="00B70C40" w:rsidRDefault="0063633A" w:rsidP="009339A5">
      <w:pPr>
        <w:pStyle w:val="Figurecaption"/>
      </w:pPr>
      <w:r>
        <w:lastRenderedPageBreak/>
        <w:t>Figure 2c</w:t>
      </w:r>
    </w:p>
    <w:p w14:paraId="14D48909" w14:textId="604CE944" w:rsidR="00B70C40" w:rsidRDefault="00B70C40" w:rsidP="0095711C">
      <w:pPr>
        <w:jc w:val="center"/>
        <w:rPr>
          <w:ins w:id="80" w:author="Eduard Grebe" w:date="2018-04-13T15:44:00Z"/>
          <w:b/>
        </w:rPr>
      </w:pPr>
      <w:r w:rsidRPr="00654BF5">
        <w:rPr>
          <w:noProof/>
          <w:lang w:eastAsia="en-ZA"/>
        </w:rPr>
        <w:drawing>
          <wp:inline distT="0" distB="0" distL="0" distR="0" wp14:anchorId="4834E490" wp14:editId="6C3B79E2">
            <wp:extent cx="5628050" cy="2072640"/>
            <wp:effectExtent l="0" t="0" r="10795" b="1016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28050" cy="2072640"/>
                    </a:xfrm>
                    <a:prstGeom prst="rect">
                      <a:avLst/>
                    </a:prstGeom>
                  </pic:spPr>
                </pic:pic>
              </a:graphicData>
            </a:graphic>
          </wp:inline>
        </w:drawing>
      </w:r>
    </w:p>
    <w:p w14:paraId="019DCD11" w14:textId="6A877A93" w:rsidR="00526DAA" w:rsidRPr="00526DAA" w:rsidRDefault="00526DAA" w:rsidP="00526DAA">
      <w:pPr>
        <w:pStyle w:val="Paragraph"/>
        <w:rPr>
          <w:ins w:id="81" w:author="Eduard Grebe" w:date="2018-04-13T15:34:00Z"/>
          <w:i/>
          <w:rPrChange w:id="82" w:author="Eduard Grebe" w:date="2018-04-13T15:44:00Z">
            <w:rPr>
              <w:ins w:id="83" w:author="Eduard Grebe" w:date="2018-04-13T15:34:00Z"/>
            </w:rPr>
          </w:rPrChange>
        </w:rPr>
        <w:pPrChange w:id="84" w:author="Eduard Grebe" w:date="2018-04-13T15:44:00Z">
          <w:pPr>
            <w:jc w:val="center"/>
          </w:pPr>
        </w:pPrChange>
      </w:pPr>
      <w:ins w:id="85" w:author="Eduard Grebe" w:date="2018-04-13T15:44:00Z">
        <w:r>
          <w:rPr>
            <w:i/>
          </w:rPr>
          <w:t>[DRAFT FIGURE BELOW IS INCOMPLETE]</w:t>
        </w:r>
      </w:ins>
    </w:p>
    <w:p w14:paraId="1796460E" w14:textId="037D592E" w:rsidR="003045EA" w:rsidRPr="00B70C40" w:rsidRDefault="001B1255" w:rsidP="0095711C">
      <w:pPr>
        <w:jc w:val="center"/>
        <w:rPr>
          <w:b/>
        </w:rPr>
      </w:pPr>
      <w:ins w:id="86" w:author="Eduard Grebe" w:date="2018-04-13T15:34:00Z">
        <w:r>
          <w:rPr>
            <w:b/>
            <w:noProof/>
          </w:rPr>
          <w:drawing>
            <wp:inline distT="0" distB="0" distL="0" distR="0" wp14:anchorId="7AD2DC66" wp14:editId="7C970DBE">
              <wp:extent cx="5731510" cy="384337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e2c.eps"/>
                      <pic:cNvPicPr/>
                    </pic:nvPicPr>
                    <pic:blipFill>
                      <a:blip r:embed="rId17">
                        <a:extLst>
                          <a:ext uri="{28A0092B-C50C-407E-A947-70E740481C1C}">
                            <a14:useLocalDpi xmlns:a14="http://schemas.microsoft.com/office/drawing/2010/main" val="0"/>
                          </a:ext>
                        </a:extLst>
                      </a:blip>
                      <a:stretch>
                        <a:fillRect/>
                      </a:stretch>
                    </pic:blipFill>
                    <pic:spPr>
                      <a:xfrm>
                        <a:off x="0" y="0"/>
                        <a:ext cx="5731510" cy="3843370"/>
                      </a:xfrm>
                      <a:prstGeom prst="rect">
                        <a:avLst/>
                      </a:prstGeom>
                    </pic:spPr>
                  </pic:pic>
                </a:graphicData>
              </a:graphic>
            </wp:inline>
          </w:drawing>
        </w:r>
      </w:ins>
    </w:p>
    <w:p w14:paraId="6912FF08" w14:textId="03C9D68C" w:rsidR="009C36F5" w:rsidRPr="00B70C40" w:rsidRDefault="00B70C40" w:rsidP="00FA2325">
      <w:pPr>
        <w:pStyle w:val="Paragraph"/>
      </w:pPr>
      <w:r>
        <w:t xml:space="preserve">As indicated in </w:t>
      </w:r>
      <w:r w:rsidRPr="00B70C40">
        <w:rPr>
          <w:b/>
        </w:rPr>
        <w:t>F</w:t>
      </w:r>
      <w:r>
        <w:rPr>
          <w:b/>
        </w:rPr>
        <w:t>igure 2c</w:t>
      </w:r>
      <w:r w:rsidR="00E55E6A">
        <w:t>, o</w:t>
      </w:r>
      <w:r w:rsidR="00920DF2">
        <w:t xml:space="preserve">ne may want to provide a </w:t>
      </w:r>
      <w:r w:rsidR="00E55E6A">
        <w:t xml:space="preserve">pragmatic </w:t>
      </w:r>
      <w:r w:rsidR="00920DF2">
        <w:t>safety margin</w:t>
      </w:r>
      <w:r w:rsidR="00416873">
        <w:t xml:space="preserve"> (</w:t>
      </w:r>
      <w:r w:rsidR="00665C09">
        <w:t>p</w:t>
      </w:r>
      <w:r w:rsidR="00416873">
        <w:t>resumably some preferred multiple of the variability parameter</w:t>
      </w:r>
      <w:r w:rsidR="00907D9A">
        <w:t xml:space="preserve"> </w:t>
      </w:r>
      <m:oMath>
        <m:r>
          <w:rPr>
            <w:rFonts w:ascii="Cambria Math" w:hAnsi="Cambria Math"/>
          </w:rPr>
          <m:t>σ</m:t>
        </m:r>
      </m:oMath>
      <w:r w:rsidR="00416873">
        <w:t>)</w:t>
      </w:r>
      <w:r w:rsidR="00920DF2">
        <w:t xml:space="preserve"> and </w:t>
      </w:r>
      <w:r w:rsidR="00416873">
        <w:t xml:space="preserve">then </w:t>
      </w:r>
      <w:r w:rsidR="00920DF2">
        <w:t>think of it</w:t>
      </w:r>
      <w:r w:rsidR="00416873">
        <w:t xml:space="preserve"> either</w:t>
      </w:r>
      <w:r w:rsidR="00920DF2">
        <w:t xml:space="preserve"> as </w:t>
      </w:r>
      <w:r w:rsidR="00907D9A">
        <w:t xml:space="preserve">either </w:t>
      </w:r>
      <w:r w:rsidR="00920DF2">
        <w:t xml:space="preserve">an </w:t>
      </w:r>
      <w:r w:rsidR="00907D9A">
        <w:t>‘</w:t>
      </w:r>
      <w:r w:rsidR="00920DF2">
        <w:t>almost 100</w:t>
      </w:r>
      <w:r>
        <w:t>%</w:t>
      </w:r>
      <w:r w:rsidR="00920DF2">
        <w:t xml:space="preserve"> confidence interval,</w:t>
      </w:r>
      <w:r w:rsidR="00907D9A">
        <w:t>’</w:t>
      </w:r>
      <w:r w:rsidR="00920DF2">
        <w:t xml:space="preserve"> or </w:t>
      </w:r>
      <w:r w:rsidR="00416873">
        <w:t xml:space="preserve">the </w:t>
      </w:r>
      <w:r w:rsidR="00CE2F8A">
        <w:t xml:space="preserve">region of </w:t>
      </w:r>
      <w:r w:rsidR="00416873">
        <w:t xml:space="preserve">support for </w:t>
      </w:r>
      <w:r w:rsidR="00920DF2">
        <w:t xml:space="preserve">a </w:t>
      </w:r>
      <w:r w:rsidR="00416873">
        <w:t>justified informative</w:t>
      </w:r>
      <w:r w:rsidR="00920DF2">
        <w:t xml:space="preserve"> prior for subsequent analysis of a quantitative progression marker.</w:t>
      </w:r>
    </w:p>
    <w:p w14:paraId="2F70FA42" w14:textId="51F5E1F9" w:rsidR="0011140A" w:rsidRPr="00920DF2" w:rsidRDefault="0011140A" w:rsidP="00FA2325">
      <w:pPr>
        <w:pStyle w:val="Heading2"/>
      </w:pPr>
      <w:r w:rsidRPr="00920DF2">
        <w:t>Discordant results on a given study-visit</w:t>
      </w:r>
    </w:p>
    <w:p w14:paraId="0E7D0AC6" w14:textId="28D9F7E9" w:rsidR="009C36F5" w:rsidRDefault="00C93ED7" w:rsidP="00FA2325">
      <w:pPr>
        <w:pStyle w:val="Paragraph"/>
      </w:pPr>
      <w:r>
        <w:t>F</w:t>
      </w:r>
      <w:r w:rsidR="0011140A">
        <w:t>igure</w:t>
      </w:r>
      <w:r>
        <w:t xml:space="preserve"> 3</w:t>
      </w:r>
      <w:r w:rsidRPr="007E4055">
        <w:rPr>
          <w:highlight w:val="yellow"/>
        </w:rPr>
        <w:t>a</w:t>
      </w:r>
      <w:r>
        <w:t xml:space="preserve"> shows the typical </w:t>
      </w:r>
      <w:r w:rsidR="00E55E6A">
        <w:t>‘</w:t>
      </w:r>
      <w:r w:rsidR="00676D26">
        <w:t xml:space="preserve">discordant </w:t>
      </w:r>
      <w:r w:rsidR="00E55E6A">
        <w:t xml:space="preserve">test’ </w:t>
      </w:r>
      <w:r>
        <w:t>situation, where a test with a longer diagnostic delay produces a negative result</w:t>
      </w:r>
      <w:r w:rsidR="00676D26">
        <w:t xml:space="preserve"> </w:t>
      </w:r>
      <w:r w:rsidR="00907D9A">
        <w:t>and</w:t>
      </w:r>
      <w:r>
        <w:t xml:space="preserve"> a test with a shorter diagnostic delay produces a positive result</w:t>
      </w:r>
      <w:r w:rsidR="00907D9A">
        <w:t>, at the same visit</w:t>
      </w:r>
      <w:r w:rsidR="000839D3">
        <w:t>.</w:t>
      </w:r>
    </w:p>
    <w:p w14:paraId="24F2DB90" w14:textId="0BB59281" w:rsidR="009C36F5" w:rsidRPr="009C36F5" w:rsidRDefault="00FA2325" w:rsidP="009339A5">
      <w:pPr>
        <w:pStyle w:val="Figurecaption"/>
      </w:pPr>
      <w:r>
        <w:lastRenderedPageBreak/>
        <w:t>Figure 3a</w:t>
      </w:r>
    </w:p>
    <w:p w14:paraId="6B82B4EF" w14:textId="0807FB3D" w:rsidR="009C36F5" w:rsidRDefault="00567C99" w:rsidP="0095711C">
      <w:pPr>
        <w:jc w:val="center"/>
      </w:pPr>
      <w:bookmarkStart w:id="87" w:name="_GoBack"/>
      <w:ins w:id="88" w:author="Eduard Grebe" w:date="2018-04-13T16:12:00Z">
        <w:r>
          <w:rPr>
            <w:noProof/>
            <w:lang w:val="en-GB"/>
          </w:rPr>
          <w:drawing>
            <wp:inline distT="0" distB="0" distL="0" distR="0" wp14:anchorId="353E110D" wp14:editId="67756387">
              <wp:extent cx="5709329" cy="352221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igure3a.eps"/>
                      <pic:cNvPicPr/>
                    </pic:nvPicPr>
                    <pic:blipFill>
                      <a:blip r:embed="rId18">
                        <a:extLst>
                          <a:ext uri="{28A0092B-C50C-407E-A947-70E740481C1C}">
                            <a14:useLocalDpi xmlns:a14="http://schemas.microsoft.com/office/drawing/2010/main" val="0"/>
                          </a:ext>
                        </a:extLst>
                      </a:blip>
                      <a:stretch>
                        <a:fillRect/>
                      </a:stretch>
                    </pic:blipFill>
                    <pic:spPr>
                      <a:xfrm>
                        <a:off x="0" y="0"/>
                        <a:ext cx="5709329" cy="3522217"/>
                      </a:xfrm>
                      <a:prstGeom prst="rect">
                        <a:avLst/>
                      </a:prstGeom>
                    </pic:spPr>
                  </pic:pic>
                </a:graphicData>
              </a:graphic>
            </wp:inline>
          </w:drawing>
        </w:r>
      </w:ins>
      <w:bookmarkEnd w:id="87"/>
      <w:del w:id="89" w:author="Eduard Grebe" w:date="2018-04-13T15:45:00Z">
        <w:r w:rsidR="000C65D3" w:rsidRPr="000C65D3" w:rsidDel="003A634A">
          <w:rPr>
            <w:lang w:val="en-GB"/>
          </w:rPr>
          <w:delText xml:space="preserve"> </w:delText>
        </w:r>
      </w:del>
    </w:p>
    <w:p w14:paraId="43A98EFC" w14:textId="6A93603F" w:rsidR="00CF7F21" w:rsidRDefault="00C93ED7" w:rsidP="00FA2325">
      <w:pPr>
        <w:pStyle w:val="Paragraph"/>
        <w:rPr>
          <w:ins w:id="90" w:author="Eduard Grebe" w:date="2018-04-13T16:07:00Z"/>
        </w:rPr>
      </w:pPr>
      <w:r>
        <w:t xml:space="preserve">Even here, though not as starkly as in the case where the two tests are conducted at significantly different times, </w:t>
      </w:r>
      <w:r w:rsidR="007F071F">
        <w:t xml:space="preserve">conditioning </w:t>
      </w:r>
      <w:r>
        <w:t>one result on the other</w:t>
      </w:r>
      <w:r w:rsidR="007F071F" w:rsidRPr="007F071F">
        <w:t xml:space="preserve"> </w:t>
      </w:r>
      <w:r w:rsidR="007F071F">
        <w:t>has relatively modest impact</w:t>
      </w:r>
      <w:r>
        <w:t xml:space="preserve">. </w:t>
      </w:r>
      <w:r w:rsidRPr="00B24007">
        <w:rPr>
          <w:rPrChange w:id="91" w:author="Eduard Grebe" w:date="2018-04-13T16:20:00Z">
            <w:rPr>
              <w:highlight w:val="yellow"/>
            </w:rPr>
          </w:rPrChange>
        </w:rPr>
        <w:t xml:space="preserve">Moving the hypothetical infection time to </w:t>
      </w:r>
      <w:r w:rsidR="00E55E6A" w:rsidRPr="00B24007">
        <w:rPr>
          <w:rPrChange w:id="92" w:author="Eduard Grebe" w:date="2018-04-13T16:20:00Z">
            <w:rPr>
              <w:highlight w:val="yellow"/>
            </w:rPr>
          </w:rPrChange>
        </w:rPr>
        <w:t xml:space="preserve">the </w:t>
      </w:r>
      <w:r w:rsidRPr="00B24007">
        <w:rPr>
          <w:rPrChange w:id="93" w:author="Eduard Grebe" w:date="2018-04-13T16:20:00Z">
            <w:rPr>
              <w:highlight w:val="yellow"/>
            </w:rPr>
          </w:rPrChange>
        </w:rPr>
        <w:t>left</w:t>
      </w:r>
      <w:r w:rsidR="00E55E6A" w:rsidRPr="00B24007">
        <w:rPr>
          <w:rPrChange w:id="94" w:author="Eduard Grebe" w:date="2018-04-13T16:20:00Z">
            <w:rPr>
              <w:highlight w:val="yellow"/>
            </w:rPr>
          </w:rPrChange>
        </w:rPr>
        <w:t>,</w:t>
      </w:r>
      <w:r w:rsidRPr="00B24007">
        <w:rPr>
          <w:rPrChange w:id="95" w:author="Eduard Grebe" w:date="2018-04-13T16:20:00Z">
            <w:rPr>
              <w:highlight w:val="yellow"/>
            </w:rPr>
          </w:rPrChange>
        </w:rPr>
        <w:t xml:space="preserve"> the negative result becomes less likely, and the </w:t>
      </w:r>
      <w:r w:rsidR="006A24D8" w:rsidRPr="00B24007">
        <w:rPr>
          <w:rPrChange w:id="96" w:author="Eduard Grebe" w:date="2018-04-13T16:20:00Z">
            <w:rPr>
              <w:highlight w:val="yellow"/>
            </w:rPr>
          </w:rPrChange>
        </w:rPr>
        <w:t xml:space="preserve">effect of the </w:t>
      </w:r>
      <w:r w:rsidRPr="00B24007">
        <w:rPr>
          <w:rPrChange w:id="97" w:author="Eduard Grebe" w:date="2018-04-13T16:20:00Z">
            <w:rPr>
              <w:highlight w:val="yellow"/>
            </w:rPr>
          </w:rPrChange>
        </w:rPr>
        <w:t>conditioning on the</w:t>
      </w:r>
      <w:r w:rsidR="006A24D8" w:rsidRPr="00B24007">
        <w:rPr>
          <w:rPrChange w:id="98" w:author="Eduard Grebe" w:date="2018-04-13T16:20:00Z">
            <w:rPr>
              <w:highlight w:val="yellow"/>
            </w:rPr>
          </w:rPrChange>
        </w:rPr>
        <w:t xml:space="preserve"> likelihood of seeing the</w:t>
      </w:r>
      <w:r w:rsidRPr="00B24007">
        <w:rPr>
          <w:rPrChange w:id="99" w:author="Eduard Grebe" w:date="2018-04-13T16:20:00Z">
            <w:rPr>
              <w:highlight w:val="yellow"/>
            </w:rPr>
          </w:rPrChange>
        </w:rPr>
        <w:t xml:space="preserve"> second test</w:t>
      </w:r>
      <w:r w:rsidR="006A24D8" w:rsidRPr="00B24007">
        <w:rPr>
          <w:rPrChange w:id="100" w:author="Eduard Grebe" w:date="2018-04-13T16:20:00Z">
            <w:rPr>
              <w:highlight w:val="yellow"/>
            </w:rPr>
          </w:rPrChange>
        </w:rPr>
        <w:t xml:space="preserve"> result</w:t>
      </w:r>
      <w:r w:rsidRPr="00B24007">
        <w:rPr>
          <w:rPrChange w:id="101" w:author="Eduard Grebe" w:date="2018-04-13T16:20:00Z">
            <w:rPr>
              <w:highlight w:val="yellow"/>
            </w:rPr>
          </w:rPrChange>
        </w:rPr>
        <w:t xml:space="preserve"> becomes initially more significant</w:t>
      </w:r>
      <w:r w:rsidR="007F071F" w:rsidRPr="00B24007">
        <w:rPr>
          <w:rPrChange w:id="102" w:author="Eduard Grebe" w:date="2018-04-13T16:20:00Z">
            <w:rPr>
              <w:highlight w:val="yellow"/>
            </w:rPr>
          </w:rPrChange>
        </w:rPr>
        <w:t>. It then</w:t>
      </w:r>
      <w:r w:rsidRPr="00B24007">
        <w:rPr>
          <w:rPrChange w:id="103" w:author="Eduard Grebe" w:date="2018-04-13T16:20:00Z">
            <w:rPr>
              <w:highlight w:val="yellow"/>
            </w:rPr>
          </w:rPrChange>
        </w:rPr>
        <w:t>, in turn</w:t>
      </w:r>
      <w:r w:rsidR="007F071F" w:rsidRPr="00B24007">
        <w:rPr>
          <w:rPrChange w:id="104" w:author="Eduard Grebe" w:date="2018-04-13T16:20:00Z">
            <w:rPr>
              <w:highlight w:val="yellow"/>
            </w:rPr>
          </w:rPrChange>
        </w:rPr>
        <w:t>, becomes</w:t>
      </w:r>
      <w:r w:rsidRPr="00B24007">
        <w:rPr>
          <w:rPrChange w:id="105" w:author="Eduard Grebe" w:date="2018-04-13T16:20:00Z">
            <w:rPr>
              <w:highlight w:val="yellow"/>
            </w:rPr>
          </w:rPrChange>
        </w:rPr>
        <w:t xml:space="preserve"> less relevant as the considered </w:t>
      </w:r>
      <w:r w:rsidR="007F071F" w:rsidRPr="00B24007">
        <w:rPr>
          <w:rPrChange w:id="106" w:author="Eduard Grebe" w:date="2018-04-13T16:20:00Z">
            <w:rPr>
              <w:highlight w:val="yellow"/>
            </w:rPr>
          </w:rPrChange>
        </w:rPr>
        <w:t xml:space="preserve">times </w:t>
      </w:r>
      <w:r w:rsidRPr="00B24007">
        <w:rPr>
          <w:rPrChange w:id="107" w:author="Eduard Grebe" w:date="2018-04-13T16:20:00Z">
            <w:rPr>
              <w:highlight w:val="yellow"/>
            </w:rPr>
          </w:rPrChange>
        </w:rPr>
        <w:t>leave the dynamic r</w:t>
      </w:r>
      <w:r w:rsidR="007F071F" w:rsidRPr="00B24007">
        <w:rPr>
          <w:rPrChange w:id="108" w:author="Eduard Grebe" w:date="2018-04-13T16:20:00Z">
            <w:rPr>
              <w:highlight w:val="yellow"/>
            </w:rPr>
          </w:rPrChange>
        </w:rPr>
        <w:t>ange of T</w:t>
      </w:r>
      <w:r w:rsidRPr="00B24007">
        <w:rPr>
          <w:rPrChange w:id="109" w:author="Eduard Grebe" w:date="2018-04-13T16:20:00Z">
            <w:rPr>
              <w:highlight w:val="yellow"/>
            </w:rPr>
          </w:rPrChange>
        </w:rPr>
        <w:t>est</w:t>
      </w:r>
      <w:r w:rsidR="007F071F" w:rsidRPr="00B24007">
        <w:rPr>
          <w:vertAlign w:val="subscript"/>
          <w:rPrChange w:id="110" w:author="Eduard Grebe" w:date="2018-04-13T16:20:00Z">
            <w:rPr>
              <w:highlight w:val="yellow"/>
              <w:vertAlign w:val="subscript"/>
            </w:rPr>
          </w:rPrChange>
        </w:rPr>
        <w:t>2</w:t>
      </w:r>
      <w:r w:rsidRPr="00B24007">
        <w:rPr>
          <w:rPrChange w:id="111" w:author="Eduard Grebe" w:date="2018-04-13T16:20:00Z">
            <w:rPr>
              <w:highlight w:val="yellow"/>
            </w:rPr>
          </w:rPrChange>
        </w:rPr>
        <w:t>. The</w:t>
      </w:r>
      <w:r w:rsidRPr="00B24007">
        <w:t xml:space="preserve"> </w:t>
      </w:r>
      <w:r w:rsidR="00CF77A3" w:rsidRPr="00B24007">
        <w:rPr>
          <w:rPrChange w:id="112" w:author="Eduard Grebe" w:date="2018-04-13T16:20:00Z">
            <w:rPr>
              <w:highlight w:val="yellow"/>
            </w:rPr>
          </w:rPrChange>
        </w:rPr>
        <w:t>blue</w:t>
      </w:r>
      <w:r w:rsidRPr="00B24007">
        <w:rPr>
          <w:rPrChange w:id="113" w:author="Eduard Grebe" w:date="2018-04-13T16:20:00Z">
            <w:rPr>
              <w:highlight w:val="yellow"/>
            </w:rPr>
          </w:rPrChange>
        </w:rPr>
        <w:t xml:space="preserve"> line</w:t>
      </w:r>
      <w:r w:rsidRPr="00B24007">
        <w:t xml:space="preserve"> </w:t>
      </w:r>
      <w:del w:id="114" w:author="Eduard Grebe" w:date="2018-04-13T16:07:00Z">
        <w:r w:rsidRPr="00B24007" w:rsidDel="008B15CC">
          <w:rPr>
            <w:rPrChange w:id="115" w:author="Eduard Grebe" w:date="2018-04-13T16:20:00Z">
              <w:rPr>
                <w:highlight w:val="yellow"/>
              </w:rPr>
            </w:rPrChange>
          </w:rPr>
          <w:delText xml:space="preserve">is a heuristic rendition </w:delText>
        </w:r>
        <w:r w:rsidR="00CA088E" w:rsidRPr="00B24007" w:rsidDel="008B15CC">
          <w:rPr>
            <w:rPrChange w:id="116" w:author="Eduard Grebe" w:date="2018-04-13T16:20:00Z">
              <w:rPr>
                <w:highlight w:val="yellow"/>
              </w:rPr>
            </w:rPrChange>
          </w:rPr>
          <w:delText>of</w:delText>
        </w:r>
      </w:del>
      <w:ins w:id="117" w:author="Eduard Grebe" w:date="2018-04-13T16:07:00Z">
        <w:r w:rsidR="008B15CC" w:rsidRPr="00B24007">
          <w:rPr>
            <w:rPrChange w:id="118" w:author="Eduard Grebe" w:date="2018-04-13T16:20:00Z">
              <w:rPr>
                <w:highlight w:val="yellow"/>
              </w:rPr>
            </w:rPrChange>
          </w:rPr>
          <w:t>is</w:t>
        </w:r>
      </w:ins>
      <w:r w:rsidR="00CA088E" w:rsidRPr="00B24007">
        <w:rPr>
          <w:rPrChange w:id="119" w:author="Eduard Grebe" w:date="2018-04-13T16:20:00Z">
            <w:rPr>
              <w:highlight w:val="yellow"/>
            </w:rPr>
          </w:rPrChange>
        </w:rPr>
        <w:t xml:space="preserve"> the full joint likelihood, which does not differ </w:t>
      </w:r>
      <w:del w:id="120" w:author="Eduard Grebe" w:date="2018-04-13T16:07:00Z">
        <w:r w:rsidR="00CA088E" w:rsidRPr="00B24007" w:rsidDel="008B15CC">
          <w:rPr>
            <w:rPrChange w:id="121" w:author="Eduard Grebe" w:date="2018-04-13T16:20:00Z">
              <w:rPr>
                <w:highlight w:val="yellow"/>
              </w:rPr>
            </w:rPrChange>
          </w:rPr>
          <w:delText>in any interesting way</w:delText>
        </w:r>
      </w:del>
      <w:ins w:id="122" w:author="Eduard Grebe" w:date="2018-04-13T16:07:00Z">
        <w:r w:rsidR="008B15CC" w:rsidRPr="00B24007">
          <w:rPr>
            <w:rPrChange w:id="123" w:author="Eduard Grebe" w:date="2018-04-13T16:20:00Z">
              <w:rPr>
                <w:highlight w:val="yellow"/>
              </w:rPr>
            </w:rPrChange>
          </w:rPr>
          <w:t>meaningfully</w:t>
        </w:r>
      </w:ins>
      <w:r w:rsidR="00CA088E" w:rsidRPr="00B24007">
        <w:rPr>
          <w:rPrChange w:id="124" w:author="Eduard Grebe" w:date="2018-04-13T16:20:00Z">
            <w:rPr>
              <w:highlight w:val="yellow"/>
            </w:rPr>
          </w:rPrChange>
        </w:rPr>
        <w:t xml:space="preserve"> from a simple produ</w:t>
      </w:r>
      <w:r w:rsidR="007F071F" w:rsidRPr="00B24007">
        <w:rPr>
          <w:rPrChange w:id="125" w:author="Eduard Grebe" w:date="2018-04-13T16:20:00Z">
            <w:rPr>
              <w:highlight w:val="yellow"/>
            </w:rPr>
          </w:rPrChange>
        </w:rPr>
        <w:t>ct of the individual population-</w:t>
      </w:r>
      <w:r w:rsidR="00CA088E" w:rsidRPr="00B24007">
        <w:rPr>
          <w:rPrChange w:id="126" w:author="Eduard Grebe" w:date="2018-04-13T16:20:00Z">
            <w:rPr>
              <w:highlight w:val="yellow"/>
            </w:rPr>
          </w:rPrChange>
        </w:rPr>
        <w:t>level likelihoods</w:t>
      </w:r>
      <w:ins w:id="127" w:author="Eduard Grebe" w:date="2018-04-13T16:07:00Z">
        <w:r w:rsidR="008B15CC">
          <w:t xml:space="preserve"> (shown in grey)</w:t>
        </w:r>
      </w:ins>
      <w:r w:rsidR="007F071F">
        <w:t xml:space="preserve">. The </w:t>
      </w:r>
      <w:r w:rsidR="00CA088E">
        <w:t>main conclusion</w:t>
      </w:r>
      <w:r w:rsidR="007F071F">
        <w:t xml:space="preserve">, then, is </w:t>
      </w:r>
      <w:r w:rsidR="00CA088E">
        <w:t xml:space="preserve">that </w:t>
      </w:r>
      <w:r w:rsidR="007F071F">
        <w:t xml:space="preserve">relative to the test date, </w:t>
      </w:r>
      <w:r w:rsidR="00CA088E">
        <w:t>plausible infection times are largely located</w:t>
      </w:r>
      <w:r w:rsidR="007F071F">
        <w:t xml:space="preserve"> </w:t>
      </w:r>
      <w:r w:rsidR="00CA088E">
        <w:t>between the two diagnostic delays (with some spreading due to variability).</w:t>
      </w:r>
    </w:p>
    <w:p w14:paraId="32E04DCB" w14:textId="31B8780D" w:rsidR="00F758B5" w:rsidRDefault="00567C99" w:rsidP="00FA2325">
      <w:pPr>
        <w:pStyle w:val="Paragraph"/>
      </w:pPr>
      <w:ins w:id="128" w:author="Eduard Grebe" w:date="2018-04-13T16:10:00Z">
        <w:r w:rsidRPr="00FA2325">
          <w:t>Figure 3</w:t>
        </w:r>
        <w:r>
          <w:t>b</w:t>
        </w:r>
        <w:r w:rsidRPr="00FA2325">
          <w:t xml:space="preserve"> shows</w:t>
        </w:r>
        <w:r>
          <w:t xml:space="preserve"> the situation where the dynamic ranges of the tests are essentially the same. In this case, the plausible dates of infection are centred around the shared diagnostic delay of the tests, again with some spread for variability.</w:t>
        </w:r>
      </w:ins>
    </w:p>
    <w:p w14:paraId="70BA70A8" w14:textId="024E1460" w:rsidR="007E4055" w:rsidRPr="009C36F5" w:rsidRDefault="0005288F" w:rsidP="007E4055">
      <w:pPr>
        <w:pStyle w:val="Figurecaption"/>
      </w:pPr>
      <w:r>
        <w:t>Figure 3b</w:t>
      </w:r>
    </w:p>
    <w:p w14:paraId="3B80D3A5" w14:textId="2CC6D32A" w:rsidR="007E4055" w:rsidRDefault="007E4055" w:rsidP="007E4055">
      <w:pPr>
        <w:jc w:val="center"/>
        <w:rPr>
          <w:ins w:id="129" w:author="Eduard Grebe" w:date="2018-04-13T16:11:00Z"/>
        </w:rPr>
      </w:pPr>
    </w:p>
    <w:p w14:paraId="22317DEB" w14:textId="77777777" w:rsidR="00567C99" w:rsidRDefault="00567C99" w:rsidP="00567C99">
      <w:pPr>
        <w:pStyle w:val="Paragraph"/>
        <w:rPr>
          <w:ins w:id="130" w:author="Eduard Grebe" w:date="2018-04-13T16:11:00Z"/>
        </w:rPr>
      </w:pPr>
      <w:ins w:id="131" w:author="Eduard Grebe" w:date="2018-04-13T16:11:00Z">
        <w:r w:rsidRPr="00B40923">
          <w:rPr>
            <w:i/>
          </w:rPr>
          <w:t>Outliers:</w:t>
        </w:r>
        <w:r>
          <w:t xml:space="preserve"> Figure 3c shows the less common situation when a more sensitive test is negative while a less sensitive test is positive. If test error has been largely ruled out, this implies an outlier situation in which the plausible test infection time likelihood is determined by the details of distributional tails and test </w:t>
        </w:r>
        <w:proofErr w:type="gramStart"/>
        <w:r>
          <w:t>correlation, but</w:t>
        </w:r>
        <w:proofErr w:type="gramEnd"/>
        <w:r>
          <w:t xml:space="preserve"> is nevertheless constrained to lie in the region between the two diagnostic delays. In this rare case there is less plausible scope for variability than in the typical assignment of the negative and positive results.</w:t>
        </w:r>
      </w:ins>
    </w:p>
    <w:p w14:paraId="629FAFEC" w14:textId="5FB86F45" w:rsidR="00567C99" w:rsidDel="00567C99" w:rsidRDefault="00567C99" w:rsidP="007E4055">
      <w:pPr>
        <w:jc w:val="center"/>
        <w:rPr>
          <w:del w:id="132" w:author="Eduard Grebe" w:date="2018-04-13T16:11:00Z"/>
        </w:rPr>
      </w:pPr>
    </w:p>
    <w:p w14:paraId="5BDAEC99" w14:textId="143C9E25" w:rsidR="0011140A" w:rsidDel="00567C99" w:rsidRDefault="00CA088E" w:rsidP="00FA2325">
      <w:pPr>
        <w:pStyle w:val="Paragraph"/>
        <w:rPr>
          <w:del w:id="133" w:author="Eduard Grebe" w:date="2018-04-13T16:10:00Z"/>
        </w:rPr>
      </w:pPr>
      <w:del w:id="134" w:author="Eduard Grebe" w:date="2018-04-13T16:10:00Z">
        <w:r w:rsidRPr="00FA2325" w:rsidDel="00567C99">
          <w:delText>Figure 3</w:delText>
        </w:r>
        <w:r w:rsidR="007E4055" w:rsidDel="00567C99">
          <w:delText>c</w:delText>
        </w:r>
        <w:r w:rsidRPr="00FA2325" w:rsidDel="00567C99">
          <w:delText xml:space="preserve"> shows</w:delText>
        </w:r>
        <w:r w:rsidDel="00567C99">
          <w:delText xml:space="preserve"> the situation where the dynamic ranges of the tests are essentially the same. In this case, the plausible dates of in</w:delText>
        </w:r>
        <w:r w:rsidR="007F071F" w:rsidDel="00567C99">
          <w:delText xml:space="preserve">fection are centred around the </w:delText>
        </w:r>
        <w:r w:rsidDel="00567C99">
          <w:delText>shared diagnostic delay of the tests, again with some spread for variability.</w:delText>
        </w:r>
      </w:del>
    </w:p>
    <w:p w14:paraId="73404337" w14:textId="14F93355" w:rsidR="009C36F5" w:rsidRDefault="007E4055" w:rsidP="009339A5">
      <w:pPr>
        <w:pStyle w:val="Figurecaption"/>
      </w:pPr>
      <w:r>
        <w:t>Figure 3c</w:t>
      </w:r>
    </w:p>
    <w:p w14:paraId="3065588A" w14:textId="0CE251E8" w:rsidR="007E4055" w:rsidRPr="00567C99" w:rsidRDefault="007E4055" w:rsidP="0095711C">
      <w:pPr>
        <w:spacing w:after="0"/>
        <w:jc w:val="center"/>
        <w:rPr>
          <w:rPrChange w:id="135" w:author="Eduard Grebe" w:date="2018-04-13T16:12:00Z">
            <w:rPr>
              <w:i/>
            </w:rPr>
          </w:rPrChange>
        </w:rPr>
      </w:pPr>
      <w:del w:id="136" w:author="Eduard Grebe" w:date="2018-04-13T16:11:00Z">
        <w:r w:rsidRPr="00567C99" w:rsidDel="00567C99">
          <w:rPr>
            <w:noProof/>
            <w:lang w:eastAsia="en-ZA"/>
          </w:rPr>
          <w:drawing>
            <wp:inline distT="0" distB="0" distL="0" distR="0" wp14:anchorId="7304173C" wp14:editId="616CFA2F">
              <wp:extent cx="5740400" cy="384933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761591" cy="3863543"/>
                      </a:xfrm>
                      <a:prstGeom prst="rect">
                        <a:avLst/>
                      </a:prstGeom>
                    </pic:spPr>
                  </pic:pic>
                </a:graphicData>
              </a:graphic>
            </wp:inline>
          </w:drawing>
        </w:r>
      </w:del>
    </w:p>
    <w:p w14:paraId="0E90E8E1" w14:textId="143A789B" w:rsidR="00635AD1" w:rsidDel="00567C99" w:rsidRDefault="00635AD1" w:rsidP="00B40923">
      <w:pPr>
        <w:pStyle w:val="Paragraph"/>
        <w:rPr>
          <w:del w:id="137" w:author="Eduard Grebe" w:date="2018-04-13T16:11:00Z"/>
        </w:rPr>
      </w:pPr>
      <w:del w:id="138" w:author="Eduard Grebe" w:date="2018-04-13T16:11:00Z">
        <w:r w:rsidRPr="00B40923" w:rsidDel="00567C99">
          <w:rPr>
            <w:i/>
          </w:rPr>
          <w:lastRenderedPageBreak/>
          <w:delText>Outliers</w:delText>
        </w:r>
        <w:r w:rsidR="00B40923" w:rsidRPr="00B40923" w:rsidDel="00567C99">
          <w:rPr>
            <w:i/>
          </w:rPr>
          <w:delText>:</w:delText>
        </w:r>
        <w:r w:rsidR="00B40923" w:rsidDel="00567C99">
          <w:delText xml:space="preserve"> </w:delText>
        </w:r>
        <w:r w:rsidR="00CA088E" w:rsidDel="00567C99">
          <w:delText xml:space="preserve">Figure </w:delText>
        </w:r>
        <w:r w:rsidR="007E4055" w:rsidDel="00567C99">
          <w:delText>3d</w:delText>
        </w:r>
        <w:r w:rsidR="00CA088E" w:rsidDel="00567C99">
          <w:delText xml:space="preserve"> shows the less common situation when a more sensitive test is negative while a less sensitive test is positive. If test error has been largely ruled out, this implies an outlier situation in which the plausible test infect</w:delText>
        </w:r>
        <w:r w:rsidR="002D2366" w:rsidDel="00567C99">
          <w:delText xml:space="preserve">ion time likelihood </w:delText>
        </w:r>
        <w:r w:rsidR="00CA088E" w:rsidDel="00567C99">
          <w:delText xml:space="preserve">is determined by the details of </w:delText>
        </w:r>
        <w:r w:rsidR="002D2366" w:rsidDel="00567C99">
          <w:delText xml:space="preserve">distributional tails and </w:delText>
        </w:r>
        <w:r w:rsidR="00CA088E" w:rsidDel="00567C99">
          <w:delText>test correlation, but is nevertheless constrained to lie in the region between the two diagnostic delays</w:delText>
        </w:r>
        <w:r w:rsidR="007F071F" w:rsidDel="00567C99">
          <w:delText xml:space="preserve">. In this rare case there is less plausible </w:delText>
        </w:r>
        <w:r w:rsidR="00CA088E" w:rsidDel="00567C99">
          <w:delText>scope for variability than in the typical assignment of the</w:delText>
        </w:r>
        <w:r w:rsidR="008838BD" w:rsidDel="00567C99">
          <w:delText xml:space="preserve"> negative and positive results.</w:delText>
        </w:r>
      </w:del>
    </w:p>
    <w:p w14:paraId="322A7D79" w14:textId="51C50C9C" w:rsidR="009C36F5" w:rsidDel="00567C99" w:rsidRDefault="00FA2325" w:rsidP="009339A5">
      <w:pPr>
        <w:pStyle w:val="Figurecaption"/>
        <w:rPr>
          <w:del w:id="139" w:author="Eduard Grebe" w:date="2018-04-13T16:11:00Z"/>
        </w:rPr>
      </w:pPr>
      <w:del w:id="140" w:author="Eduard Grebe" w:date="2018-04-13T16:11:00Z">
        <w:r w:rsidDel="00567C99">
          <w:delText>Figure 3</w:delText>
        </w:r>
        <w:r w:rsidR="007E4055" w:rsidDel="00567C99">
          <w:delText>d</w:delText>
        </w:r>
      </w:del>
    </w:p>
    <w:p w14:paraId="0EB1C55A" w14:textId="715701F5" w:rsidR="009C36F5" w:rsidRPr="009C36F5" w:rsidDel="00567C99" w:rsidRDefault="007E4055" w:rsidP="0095711C">
      <w:pPr>
        <w:jc w:val="center"/>
        <w:rPr>
          <w:del w:id="141" w:author="Eduard Grebe" w:date="2018-04-13T16:11:00Z"/>
          <w:b/>
        </w:rPr>
      </w:pPr>
      <w:del w:id="142" w:author="Eduard Grebe" w:date="2018-04-13T16:11:00Z">
        <w:r w:rsidRPr="00654BF5" w:rsidDel="00567C99">
          <w:rPr>
            <w:noProof/>
            <w:lang w:eastAsia="en-ZA"/>
          </w:rPr>
          <w:drawing>
            <wp:inline distT="0" distB="0" distL="0" distR="0" wp14:anchorId="3838A8BF" wp14:editId="70AE6A5F">
              <wp:extent cx="5711133" cy="2669540"/>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2649" cy="2693620"/>
                      </a:xfrm>
                      <a:prstGeom prst="rect">
                        <a:avLst/>
                      </a:prstGeom>
                    </pic:spPr>
                  </pic:pic>
                </a:graphicData>
              </a:graphic>
            </wp:inline>
          </w:drawing>
        </w:r>
      </w:del>
    </w:p>
    <w:p w14:paraId="18D7032D" w14:textId="36009419" w:rsidR="0089648C" w:rsidRPr="005E7E5C" w:rsidRDefault="0054337F" w:rsidP="0095711C">
      <w:pPr>
        <w:pStyle w:val="Heading1"/>
      </w:pPr>
      <w:r>
        <w:t>The Tool</w:t>
      </w:r>
    </w:p>
    <w:p w14:paraId="3AC8DC24" w14:textId="671098CE" w:rsidR="005F5F99" w:rsidRDefault="005F5F99" w:rsidP="0095711C">
      <w:pPr>
        <w:pStyle w:val="Paragraph"/>
      </w:pPr>
      <w:r>
        <w:t xml:space="preserve">The key features of </w:t>
      </w:r>
      <w:r w:rsidR="0054337F">
        <w:t>our online</w:t>
      </w:r>
      <w:r>
        <w:t xml:space="preserve"> tool </w:t>
      </w:r>
      <w:r w:rsidR="00FE6A3A">
        <w:t xml:space="preserve">for HIV infection </w:t>
      </w:r>
      <w:r w:rsidR="00563A6E">
        <w:t>date</w:t>
      </w:r>
      <w:r w:rsidR="00FE6A3A">
        <w:t xml:space="preserve"> estimation </w:t>
      </w:r>
      <w:r>
        <w:t>are that:</w:t>
      </w:r>
    </w:p>
    <w:p w14:paraId="33CBD9C1" w14:textId="19E4A263" w:rsidR="005E7E5C" w:rsidRPr="0095711C" w:rsidRDefault="005E7E5C" w:rsidP="0095711C">
      <w:pPr>
        <w:pStyle w:val="ListParagraph"/>
        <w:numPr>
          <w:ilvl w:val="0"/>
          <w:numId w:val="22"/>
        </w:numPr>
      </w:pPr>
      <w:r>
        <w:t xml:space="preserve">Users </w:t>
      </w:r>
      <w:r w:rsidRPr="0095711C">
        <w:t xml:space="preserve">access the </w:t>
      </w:r>
      <w:r w:rsidR="0054337F" w:rsidRPr="0095711C">
        <w:t>tool through a web</w:t>
      </w:r>
      <w:r w:rsidR="00592AB3" w:rsidRPr="0095711C">
        <w:t>site</w:t>
      </w:r>
      <w:r w:rsidRPr="0095711C">
        <w:t xml:space="preserve"> where they can register and maintain a profile which saves their work</w:t>
      </w:r>
      <w:r w:rsidR="00C32080" w:rsidRPr="0095711C">
        <w:t xml:space="preserve">, making future calculations more </w:t>
      </w:r>
      <w:proofErr w:type="gramStart"/>
      <w:r w:rsidR="00C32080" w:rsidRPr="0095711C">
        <w:t>efficient</w:t>
      </w:r>
      <w:r w:rsidR="00F15CE4">
        <w:t>;=</w:t>
      </w:r>
      <w:proofErr w:type="gramEnd"/>
      <w:r w:rsidR="00F15CE4">
        <w:t>.</w:t>
      </w:r>
    </w:p>
    <w:p w14:paraId="46B23422" w14:textId="5550DABF" w:rsidR="005F5F99" w:rsidRPr="0095711C" w:rsidRDefault="0054337F" w:rsidP="0095711C">
      <w:pPr>
        <w:pStyle w:val="ListParagraph"/>
        <w:numPr>
          <w:ilvl w:val="0"/>
          <w:numId w:val="22"/>
        </w:numPr>
      </w:pPr>
      <w:r w:rsidRPr="0095711C">
        <w:t xml:space="preserve">Individual test dates and positive/negative </w:t>
      </w:r>
      <w:r w:rsidR="00340215" w:rsidRPr="0095711C">
        <w:t xml:space="preserve">results, i.e. </w:t>
      </w:r>
      <w:r w:rsidRPr="0095711C">
        <w:t xml:space="preserve">individual-level </w:t>
      </w:r>
      <w:r w:rsidR="00340215" w:rsidRPr="0095711C">
        <w:t xml:space="preserve">‘testing histories’, </w:t>
      </w:r>
      <w:r w:rsidRPr="0095711C">
        <w:t>not just algorithm-</w:t>
      </w:r>
      <w:r w:rsidR="00643362" w:rsidRPr="0095711C">
        <w:t>level diagno</w:t>
      </w:r>
      <w:r w:rsidR="00CA088E" w:rsidRPr="0095711C">
        <w:t>ses</w:t>
      </w:r>
      <w:r w:rsidRPr="0095711C">
        <w:t xml:space="preserve">, </w:t>
      </w:r>
      <w:r w:rsidR="00592AB3" w:rsidRPr="0095711C">
        <w:t>can be</w:t>
      </w:r>
      <w:r w:rsidR="005E7E5C" w:rsidRPr="0095711C">
        <w:t xml:space="preserve"> uploaded </w:t>
      </w:r>
      <w:r w:rsidR="00CA088E" w:rsidRPr="0095711C">
        <w:t>in</w:t>
      </w:r>
      <w:r w:rsidR="005E7E5C" w:rsidRPr="0095711C">
        <w:t xml:space="preserve"> </w:t>
      </w:r>
      <w:r w:rsidR="00643362" w:rsidRPr="0095711C">
        <w:t xml:space="preserve">a </w:t>
      </w:r>
      <w:r w:rsidRPr="0095711C">
        <w:t xml:space="preserve">single </w:t>
      </w:r>
      <w:r w:rsidR="005E7E5C" w:rsidRPr="0095711C">
        <w:t xml:space="preserve">comma </w:t>
      </w:r>
      <w:r w:rsidRPr="0095711C">
        <w:t xml:space="preserve">delimited </w:t>
      </w:r>
      <w:r w:rsidR="005E7E5C" w:rsidRPr="0095711C">
        <w:t xml:space="preserve">text </w:t>
      </w:r>
      <w:r w:rsidR="00643362" w:rsidRPr="0095711C">
        <w:t>file</w:t>
      </w:r>
      <w:r w:rsidRPr="0095711C">
        <w:t xml:space="preserve"> for a group of study subjects</w:t>
      </w:r>
      <w:r w:rsidR="00F15CE4">
        <w:t>.</w:t>
      </w:r>
    </w:p>
    <w:p w14:paraId="6EC7BE44" w14:textId="2193D47E" w:rsidR="005E7E5C" w:rsidRDefault="005F5F99" w:rsidP="0095711C">
      <w:pPr>
        <w:pStyle w:val="ListParagraph"/>
        <w:numPr>
          <w:ilvl w:val="0"/>
          <w:numId w:val="22"/>
        </w:numPr>
      </w:pPr>
      <w:r w:rsidRPr="0095711C">
        <w:t xml:space="preserve">Estimates of the relative ‘diagnostic delay’ between the assays used and the reference </w:t>
      </w:r>
      <w:r w:rsidR="0054337F" w:rsidRPr="0095711C">
        <w:t>viral load</w:t>
      </w:r>
      <w:r w:rsidRPr="0095711C">
        <w:t xml:space="preserve"> assay</w:t>
      </w:r>
      <w:r w:rsidR="0054337F" w:rsidRPr="0095711C">
        <w:t xml:space="preserve"> must</w:t>
      </w:r>
      <w:r w:rsidR="00592AB3" w:rsidRPr="0095711C">
        <w:t xml:space="preserve"> be</w:t>
      </w:r>
      <w:r w:rsidRPr="0095711C">
        <w:t xml:space="preserve"> provi</w:t>
      </w:r>
      <w:r w:rsidR="00BE074F" w:rsidRPr="0095711C">
        <w:t>ded, with the option of using a</w:t>
      </w:r>
      <w:r w:rsidR="00F7301E" w:rsidRPr="0095711C">
        <w:t xml:space="preserve"> curated </w:t>
      </w:r>
      <w:r w:rsidRPr="0095711C">
        <w:t>database of test properties which prov</w:t>
      </w:r>
      <w:r w:rsidR="0054337F" w:rsidRPr="0095711C">
        <w:t xml:space="preserve">ides cited estimates for </w:t>
      </w:r>
      <w:r w:rsidR="00563A6E">
        <w:t>over 60</w:t>
      </w:r>
      <w:r w:rsidRPr="0095711C">
        <w:t xml:space="preserve"> HIV </w:t>
      </w:r>
      <w:r w:rsidR="0054337F" w:rsidRPr="0095711C">
        <w:t>assays</w:t>
      </w:r>
      <w:r w:rsidR="00F15CE4">
        <w:t>.</w:t>
      </w:r>
    </w:p>
    <w:p w14:paraId="3764B4CF" w14:textId="5860651A" w:rsidR="008052E7" w:rsidRPr="0095711C" w:rsidRDefault="00EC4735" w:rsidP="008052E7">
      <w:pPr>
        <w:pStyle w:val="ListParagraph"/>
        <w:numPr>
          <w:ilvl w:val="1"/>
          <w:numId w:val="22"/>
        </w:numPr>
      </w:pPr>
      <w:r>
        <w:t xml:space="preserve">If a viral load assay’s detection threshold is known, this can be converted into a diagnostic delay estimate via the </w:t>
      </w:r>
      <w:r w:rsidR="004643D2">
        <w:t xml:space="preserve">exponential growth curve model. The growth rate parameter defaults to </w:t>
      </w:r>
      <w:r w:rsidR="004643D2" w:rsidRPr="00F935D4">
        <w:t>0.35 log</w:t>
      </w:r>
      <w:r w:rsidR="004643D2" w:rsidRPr="00F935D4">
        <w:rPr>
          <w:vertAlign w:val="subscript"/>
        </w:rPr>
        <w:t>10</w:t>
      </w:r>
      <w:r w:rsidR="004643D2" w:rsidRPr="00F935D4">
        <w:t xml:space="preserve">(RNA copies/ml)/day </w:t>
      </w:r>
      <w:r w:rsidR="004643D2" w:rsidRPr="00F935D4">
        <w:fldChar w:fldCharType="begin" w:fldLock="1"/>
      </w:r>
      <w:r w:rsidR="00AA785A">
        <w:instrText>ADDIN CSL_CITATION { "citationItems" : [ { "id" : "ITEM-1", "itemData" : { "DOI" : "10.1097/01.aids.0000076308.76477.b8", "ISSN" : "0269-9370", "PMID" : "12960819", "abstract" : "OBJECTIVES The characterization of primary HIV infection by the analysis of serial plasma samples from newly infected persons using multiple standard viral assays. DESIGN A retrospective study involving two sets of archived samples from HIV-infected plasma donors. (A) 435 samples from 51 donors detected by anti-HIV enzyme immunoassays donated during 1984-1994; (B) 145 specimens from 44 donors detected by p24 antigen screening donated during 1996-1998. SETTING Two US plasma products companies. MAIN OUTCOME MEASURES The timepoints of appearance of HIV-1 markers and viral load concentrations during primary HIV infection. RESULTS The pattern of sequential emergence of viral markers in the 'A' panels was highly consistent, allowing the definition and estimation of the duration of six sequential stages. From the 'B' panels, the viral load at p24 antigen seroconversion was estimated by regression analysis at 10 000 copies/ml (95% CI 2000-93 000) and the HIV replication rate at 0.35 log copies/ml/day, corresponding to a doubling time in the preseroconversion phase of 20.5 h (95% CI 18.2-23.4 h). Consequently, an RNA test with 50 copies/ml sensitivity would detect HIV infection approximately 7 days before a p24 antigen test, and 12 days before a sensitive anti-HIV test. CONCLUSION The sequential emergence of assay reactivity allows the classification of primary HIV-1 infection into distinct laboratory stages, which may facilitate the diagnosis of recent infection and stratification of patients enrolled in clinical trials. Quantitative analysis of preseroconversion replication rates of HIV is useful for projecting the yield and predictive value of assays targeting primary HIV infection.", "author" : [ { "dropping-particle" : "", "family" : "Fiebig", "given" : "Eberhard W", "non-dropping-particle" : "", "parse-names" : false, "suffix" : "" }, { "dropping-particle" : "", "family" : "Wright", "given" : "David J", "non-dropping-particle" : "", "parse-names" : false, "suffix" : "" }, { "dropping-particle" : "", "family" : "Rawal", "given" : "Bhupat D", "non-dropping-particle" : "", "parse-names" : false, "suffix" : "" }, { "dropping-particle" : "", "family" : "Garrett", "given" : "Patricia E", "non-dropping-particle" : "", "parse-names" : false, "suffix" : "" }, { "dropping-particle" : "", "family" : "Schumacher", "given" : "Richard T", "non-dropping-particle" : "", "parse-names" : false, "suffix" : "" }, { "dropping-particle" : "", "family" : "Peddada", "given" : "Lorraine", "non-dropping-particle" : "", "parse-names" : false, "suffix" : "" }, { "dropping-particle" : "", "family" : "Heldebrant", "given" : "Charles", "non-dropping-particle" : "", "parse-names" : false, "suffix" : "" }, { "dropping-particle" : "", "family" : "Smith", "given" : "Richard", "non-dropping-particle" : "", "parse-names" : false, "suffix" : "" }, { "dropping-particle" : "", "family" : "Conrad", "given" : "Andrew", "non-dropping-particle" : "", "parse-names" : false, "suffix" : "" }, { "dropping-particle" : "", "family" : "Kleinman", "given" : "Steven H", "non-dropping-particle" : "", "parse-names" : false, "suffix" : "" }, { "dropping-particle" : "", "family" : "Busch", "given" : "Michael P.", "non-dropping-particle" : "", "parse-names" : false, "suffix" : "" } ], "container-title" : "AIDS", "id" : "ITEM-1", "issue" : "13", "issued" : { "date-parts" : [ [ "2003", "9", "5" ] ] }, "page" : "1871-9", "title" : "Dynamics of HIV viremia and antibody seroconversion in plasma donors: implications for diagnosis and staging of primary HIV infection", "type" : "article-journal", "volume" : "17" }, "uris" : [ "http://www.mendeley.com/documents/?uuid=7face1cd-e921-4432-a470-d33348717cb2" ] } ], "mendeley" : { "formattedCitation" : "[1]", "plainTextFormattedCitation" : "[1]", "previouslyFormattedCitation" : "[1]" }, "properties" : { "noteIndex" : 0 }, "schema" : "https://github.com/citation-style-language/schema/raw/master/csl-citation.json" }</w:instrText>
      </w:r>
      <w:r w:rsidR="004643D2" w:rsidRPr="00F935D4">
        <w:fldChar w:fldCharType="separate"/>
      </w:r>
      <w:r w:rsidR="004643D2" w:rsidRPr="00F935D4">
        <w:rPr>
          <w:noProof/>
        </w:rPr>
        <w:t>[1]</w:t>
      </w:r>
      <w:r w:rsidR="004643D2" w:rsidRPr="00F935D4">
        <w:fldChar w:fldCharType="end"/>
      </w:r>
      <w:r w:rsidR="004643D2">
        <w:t xml:space="preserve">, but users can supply an alternative </w:t>
      </w:r>
      <w:r w:rsidR="004C6197">
        <w:t>estimate</w:t>
      </w:r>
      <w:r w:rsidR="004643D2">
        <w:t>.</w:t>
      </w:r>
    </w:p>
    <w:p w14:paraId="2C800239" w14:textId="7E3DDD5C" w:rsidR="00F7301E" w:rsidRPr="0095711C" w:rsidRDefault="0054337F" w:rsidP="0095711C">
      <w:pPr>
        <w:pStyle w:val="ListParagraph"/>
        <w:numPr>
          <w:ilvl w:val="0"/>
          <w:numId w:val="22"/>
        </w:numPr>
      </w:pPr>
      <w:r w:rsidRPr="0095711C">
        <w:t xml:space="preserve">Using the </w:t>
      </w:r>
      <w:r w:rsidR="005F5F99" w:rsidRPr="0095711C">
        <w:t xml:space="preserve">date arithmetic </w:t>
      </w:r>
      <w:r w:rsidRPr="0095711C">
        <w:t>described above, when there is at least one negative test and at</w:t>
      </w:r>
      <w:r w:rsidR="00F80381">
        <w:t xml:space="preserve"> least one positive test for a subject,</w:t>
      </w:r>
      <w:r w:rsidRPr="0095711C">
        <w:t xml:space="preserve"> the </w:t>
      </w:r>
      <w:r w:rsidR="00F80381">
        <w:t>uploaded diagnostic history</w:t>
      </w:r>
      <w:r w:rsidRPr="0095711C">
        <w:t xml:space="preserve"> result</w:t>
      </w:r>
      <w:r w:rsidR="00F80381">
        <w:t>s</w:t>
      </w:r>
      <w:r w:rsidRPr="0095711C">
        <w:t xml:space="preserve"> in</w:t>
      </w:r>
      <w:r w:rsidR="00F7301E" w:rsidRPr="0095711C">
        <w:t>:</w:t>
      </w:r>
    </w:p>
    <w:p w14:paraId="4D08C107" w14:textId="7A38773B" w:rsidR="00F7301E" w:rsidRPr="0095711C" w:rsidRDefault="00F80381" w:rsidP="0095711C">
      <w:pPr>
        <w:pStyle w:val="ListParagraph"/>
        <w:numPr>
          <w:ilvl w:val="1"/>
          <w:numId w:val="22"/>
        </w:numPr>
      </w:pPr>
      <w:r>
        <w:t>a p</w:t>
      </w:r>
      <w:r w:rsidR="00F7301E" w:rsidRPr="0095711C">
        <w:t xml:space="preserve">oint </w:t>
      </w:r>
      <w:r>
        <w:t>estimate</w:t>
      </w:r>
      <w:r w:rsidR="005F5F99" w:rsidRPr="0095711C">
        <w:t xml:space="preserve"> for the date of </w:t>
      </w:r>
      <w:r>
        <w:t>first detect</w:t>
      </w:r>
      <w:r w:rsidR="00F15CE4">
        <w:t>ability of infection (the EDDI);</w:t>
      </w:r>
    </w:p>
    <w:p w14:paraId="79919EEF" w14:textId="226C896C" w:rsidR="005F5F99" w:rsidRPr="0095711C" w:rsidRDefault="005D3A02" w:rsidP="0095711C">
      <w:pPr>
        <w:pStyle w:val="ListParagraph"/>
        <w:numPr>
          <w:ilvl w:val="1"/>
          <w:numId w:val="22"/>
        </w:numPr>
      </w:pPr>
      <w:r>
        <w:t>a</w:t>
      </w:r>
      <w:r w:rsidR="0054337F" w:rsidRPr="0095711C">
        <w:t>n earliest plausible and latest plausible</w:t>
      </w:r>
      <w:r w:rsidR="00BE074F" w:rsidRPr="0095711C">
        <w:t xml:space="preserve"> </w:t>
      </w:r>
      <w:r>
        <w:t>d</w:t>
      </w:r>
      <w:r w:rsidR="005F5F99" w:rsidRPr="0095711C">
        <w:t xml:space="preserve">ate of </w:t>
      </w:r>
      <w:r>
        <w:t>d</w:t>
      </w:r>
      <w:r w:rsidR="005E7E5C" w:rsidRPr="0095711C">
        <w:t xml:space="preserve">etectable </w:t>
      </w:r>
      <w:r>
        <w:t>i</w:t>
      </w:r>
      <w:r w:rsidR="0054337F" w:rsidRPr="0095711C">
        <w:t>nfection (EP</w:t>
      </w:r>
      <w:r w:rsidR="00BE074F" w:rsidRPr="0095711C">
        <w:t>-</w:t>
      </w:r>
      <w:r w:rsidR="005F5F99" w:rsidRPr="0095711C">
        <w:t>DDI</w:t>
      </w:r>
      <w:r w:rsidR="00BE074F" w:rsidRPr="0095711C">
        <w:t xml:space="preserve"> and </w:t>
      </w:r>
      <w:r w:rsidR="0054337F" w:rsidRPr="0095711C">
        <w:t>LP</w:t>
      </w:r>
      <w:r w:rsidR="00BE074F" w:rsidRPr="0095711C">
        <w:t>-</w:t>
      </w:r>
      <w:r w:rsidR="00F15CE4">
        <w:t>DDI);</w:t>
      </w:r>
      <w:r>
        <w:t xml:space="preserve"> and</w:t>
      </w:r>
    </w:p>
    <w:p w14:paraId="4AE9E867" w14:textId="621EFBAC" w:rsidR="0054337F" w:rsidRDefault="005D3A02" w:rsidP="0095711C">
      <w:pPr>
        <w:pStyle w:val="ListParagraph"/>
        <w:numPr>
          <w:ilvl w:val="1"/>
          <w:numId w:val="22"/>
        </w:numPr>
      </w:pPr>
      <w:r>
        <w:t>the number of days</w:t>
      </w:r>
      <w:r w:rsidR="0054337F" w:rsidRPr="0095711C">
        <w:t xml:space="preserve"> between the EP-DDI and LP-DDI</w:t>
      </w:r>
      <w:r>
        <w:t xml:space="preserve"> (i.e., the size of the </w:t>
      </w:r>
      <w:r w:rsidR="005C40E4">
        <w:t>‘</w:t>
      </w:r>
      <w:r>
        <w:t>DDI interval</w:t>
      </w:r>
      <w:r w:rsidR="005C40E4">
        <w:t>’</w:t>
      </w:r>
      <w:r>
        <w:t>)</w:t>
      </w:r>
      <w:r w:rsidR="0054337F" w:rsidRPr="0095711C">
        <w:t>, which gives the user a sense of the precision</w:t>
      </w:r>
      <w:r w:rsidR="0054337F">
        <w:t xml:space="preserve"> of the estimate</w:t>
      </w:r>
      <w:r>
        <w:t>.</w:t>
      </w:r>
    </w:p>
    <w:p w14:paraId="4E9C9BC9" w14:textId="10CF07F6" w:rsidR="00733BE3" w:rsidRDefault="00C32080" w:rsidP="00E958E8">
      <w:pPr>
        <w:pStyle w:val="Paragraph"/>
      </w:pPr>
      <w:commentRangeStart w:id="143"/>
      <w:commentRangeStart w:id="144"/>
      <w:r>
        <w:t xml:space="preserve">The logic and diagnostic test performance data required for infection dating has significant overlap with that required to </w:t>
      </w:r>
      <w:r w:rsidR="009E4E08">
        <w:t>calculate the residual risk of infectious material being missed by screening algor</w:t>
      </w:r>
      <w:r w:rsidR="00340215">
        <w:t>ithms applied to blood products. Therefore,</w:t>
      </w:r>
      <w:r w:rsidR="009E4E08">
        <w:t xml:space="preserve"> the online tool has a residual r</w:t>
      </w:r>
      <w:r w:rsidR="00BE074F">
        <w:t>isk calculator built into it</w:t>
      </w:r>
      <w:r>
        <w:t xml:space="preserve"> as well</w:t>
      </w:r>
      <w:r w:rsidR="00BE074F">
        <w:t>.  A</w:t>
      </w:r>
      <w:r w:rsidR="00340215">
        <w:t>s</w:t>
      </w:r>
      <w:r w:rsidR="00BE074F">
        <w:t xml:space="preserve"> </w:t>
      </w:r>
      <w:r w:rsidR="001379F4">
        <w:t xml:space="preserve">the question of residual risk involves additional concepts which deserve proper treatment, </w:t>
      </w:r>
      <w:r w:rsidR="00BE074F">
        <w:t>t</w:t>
      </w:r>
      <w:r w:rsidR="009E4E08">
        <w:t xml:space="preserve">his </w:t>
      </w:r>
      <w:r w:rsidR="001379F4">
        <w:t xml:space="preserve">aspect of the </w:t>
      </w:r>
      <w:r w:rsidR="00340215">
        <w:t>tool</w:t>
      </w:r>
      <w:r w:rsidR="001379F4">
        <w:t xml:space="preserve"> </w:t>
      </w:r>
      <w:r w:rsidR="009E4E08">
        <w:t>is discussed and presented in a separate article</w:t>
      </w:r>
      <w:r w:rsidR="001E41E8">
        <w:t xml:space="preserve"> (</w:t>
      </w:r>
      <w:proofErr w:type="spellStart"/>
      <w:r w:rsidR="001E41E8">
        <w:t>Welte</w:t>
      </w:r>
      <w:proofErr w:type="spellEnd"/>
      <w:r w:rsidR="001E41E8">
        <w:t xml:space="preserve"> </w:t>
      </w:r>
      <w:r w:rsidR="001E41E8" w:rsidRPr="00F81C5E">
        <w:rPr>
          <w:i/>
        </w:rPr>
        <w:t xml:space="preserve">et al., </w:t>
      </w:r>
      <w:r w:rsidR="001E41E8">
        <w:t>forthcoming)</w:t>
      </w:r>
      <w:r w:rsidR="00A96C66">
        <w:t>.</w:t>
      </w:r>
      <w:commentRangeEnd w:id="143"/>
      <w:r>
        <w:rPr>
          <w:rStyle w:val="CommentReference"/>
        </w:rPr>
        <w:commentReference w:id="143"/>
      </w:r>
      <w:commentRangeEnd w:id="144"/>
      <w:r w:rsidR="00667946">
        <w:rPr>
          <w:rStyle w:val="CommentReference"/>
          <w:lang w:val="en-ZA"/>
        </w:rPr>
        <w:commentReference w:id="144"/>
      </w:r>
    </w:p>
    <w:p w14:paraId="53E464B0" w14:textId="16476D61" w:rsidR="00592AB3" w:rsidRPr="00C32080" w:rsidRDefault="009E4E08" w:rsidP="00E958E8">
      <w:pPr>
        <w:pStyle w:val="Heading2"/>
      </w:pPr>
      <w:r w:rsidRPr="00C32080">
        <w:t xml:space="preserve">Access / </w:t>
      </w:r>
      <w:r w:rsidR="00592AB3" w:rsidRPr="00C32080">
        <w:t>User profiles</w:t>
      </w:r>
    </w:p>
    <w:p w14:paraId="3489D7FB" w14:textId="5089AD48" w:rsidR="00D1123D" w:rsidRDefault="00592AB3" w:rsidP="00E958E8">
      <w:pPr>
        <w:pStyle w:val="Paragraph"/>
      </w:pPr>
      <w:r>
        <w:t>Anyone can register as a user of the tool, which can be found at</w:t>
      </w:r>
      <w:r w:rsidR="0072198C">
        <w:t xml:space="preserve"> </w:t>
      </w:r>
      <w:hyperlink r:id="rId21" w:history="1">
        <w:r w:rsidR="0072198C" w:rsidRPr="00242E36">
          <w:rPr>
            <w:rStyle w:val="Hyperlink"/>
          </w:rPr>
          <w:t>https://tools.incidence-estimation.org/idt/</w:t>
        </w:r>
      </w:hyperlink>
      <w:r>
        <w:t xml:space="preserve">. </w:t>
      </w:r>
      <w:r w:rsidR="009E4E08">
        <w:t>The tool saves users</w:t>
      </w:r>
      <w:r w:rsidR="00CA088E">
        <w:t>’</w:t>
      </w:r>
      <w:r w:rsidR="009E4E08">
        <w:t xml:space="preserve"> data files</w:t>
      </w:r>
      <w:r w:rsidR="00F35B2A">
        <w:t>,</w:t>
      </w:r>
      <w:r w:rsidR="009E4E08">
        <w:t xml:space="preserve"> and </w:t>
      </w:r>
      <w:r w:rsidR="00F35B2A">
        <w:t xml:space="preserve">their </w:t>
      </w:r>
      <w:r w:rsidR="009E4E08">
        <w:t>choices about</w:t>
      </w:r>
      <w:r w:rsidR="00F35B2A">
        <w:t xml:space="preserve"> which</w:t>
      </w:r>
      <w:r w:rsidR="009E4E08">
        <w:t xml:space="preserve"> diagnostic delay estimates</w:t>
      </w:r>
      <w:r w:rsidR="00F35B2A">
        <w:t xml:space="preserve"> </w:t>
      </w:r>
      <w:r w:rsidR="00C32080">
        <w:t>to use for each assay</w:t>
      </w:r>
      <w:r w:rsidR="009E4E08">
        <w:t xml:space="preserve">, </w:t>
      </w:r>
      <w:r w:rsidR="00F35B2A">
        <w:t xml:space="preserve">both of </w:t>
      </w:r>
      <w:r w:rsidR="009E4E08">
        <w:t xml:space="preserve">which are only accessible to the user who uploaded them. No person-identifying information </w:t>
      </w:r>
      <w:r w:rsidR="00C32080">
        <w:t>is used or stored within the tool; h</w:t>
      </w:r>
      <w:r w:rsidR="009E4E08">
        <w:t>ence, unless the subject identifiers being used to link diagnostic results can themselves be linked to people</w:t>
      </w:r>
      <w:r w:rsidR="00F35B2A">
        <w:t xml:space="preserve"> (which should be ruled out by </w:t>
      </w:r>
      <w:proofErr w:type="spellStart"/>
      <w:r w:rsidR="00F35B2A">
        <w:t>preprocessing</w:t>
      </w:r>
      <w:proofErr w:type="spellEnd"/>
      <w:r w:rsidR="00F35B2A">
        <w:t xml:space="preserve"> before upload)</w:t>
      </w:r>
      <w:r w:rsidR="009E4E08">
        <w:t xml:space="preserve"> there is no sensitive information being stored on the system. </w:t>
      </w:r>
    </w:p>
    <w:p w14:paraId="64A9BAF4" w14:textId="07ED559F" w:rsidR="003A3E3E" w:rsidRDefault="00D7034D" w:rsidP="003A3E3E">
      <w:pPr>
        <w:pStyle w:val="Heading2"/>
      </w:pPr>
      <w:r w:rsidRPr="005C40E4">
        <w:t>Uploading diagnostic testing histories</w:t>
      </w:r>
    </w:p>
    <w:p w14:paraId="1F9E6412" w14:textId="5E761B59" w:rsidR="00A62F04" w:rsidRDefault="00D7034D" w:rsidP="00E958E8">
      <w:pPr>
        <w:pStyle w:val="Paragraph"/>
      </w:pPr>
      <w:r>
        <w:t>A</w:t>
      </w:r>
      <w:r w:rsidR="005D57E2">
        <w:t xml:space="preserve"> single data file </w:t>
      </w:r>
      <w:r>
        <w:t xml:space="preserve">would be expected to contain </w:t>
      </w:r>
      <w:r w:rsidR="005D57E2">
        <w:t>a ‘batch</w:t>
      </w:r>
      <w:r>
        <w:t xml:space="preserve">’ of </w:t>
      </w:r>
      <w:r w:rsidR="005D57E2">
        <w:t>multiple</w:t>
      </w:r>
      <w:r>
        <w:t xml:space="preserve"> subjects’ </w:t>
      </w:r>
      <w:r w:rsidRPr="005C40E4">
        <w:t>diagnostic testing histories</w:t>
      </w:r>
      <w:r>
        <w:t xml:space="preserve">. Conceptually, this is a table like the </w:t>
      </w:r>
      <w:r w:rsidR="00A62F04">
        <w:t>fictitious exa</w:t>
      </w:r>
      <w:r w:rsidR="005C40E4">
        <w:t>mple in</w:t>
      </w:r>
      <w:r w:rsidR="007F69ED">
        <w:t xml:space="preserve"> T</w:t>
      </w:r>
      <w:r w:rsidR="00A62F04">
        <w:t>able 1</w:t>
      </w:r>
      <w:r w:rsidR="005C40E4">
        <w:t>, which records that</w:t>
      </w:r>
      <w:r w:rsidR="00B5628F">
        <w:t>:</w:t>
      </w:r>
    </w:p>
    <w:p w14:paraId="43243A63" w14:textId="2947D890" w:rsidR="00D7034D" w:rsidRPr="00E958E8" w:rsidRDefault="005C40E4" w:rsidP="00E958E8">
      <w:pPr>
        <w:pStyle w:val="ListParagraph"/>
      </w:pPr>
      <w:r>
        <w:t>o</w:t>
      </w:r>
      <w:r w:rsidR="00A62F04">
        <w:t xml:space="preserve">ne </w:t>
      </w:r>
      <w:r w:rsidR="00A62F04" w:rsidRPr="00E958E8">
        <w:t>subject (John) was seen on 10 January 2017</w:t>
      </w:r>
      <w:r w:rsidR="007D73B1" w:rsidRPr="00E958E8">
        <w:t xml:space="preserve">, at which point he had a detectable vial load on an unspecified qualitative viral load assay, and a negative Western </w:t>
      </w:r>
      <w:r w:rsidR="00B5628F">
        <w:t>blot result (discordant tests); and</w:t>
      </w:r>
    </w:p>
    <w:p w14:paraId="03312094" w14:textId="2D95A5AE" w:rsidR="00A62F04" w:rsidRDefault="00B5628F" w:rsidP="00E958E8">
      <w:pPr>
        <w:pStyle w:val="ListParagraph"/>
      </w:pPr>
      <w:r>
        <w:t>a</w:t>
      </w:r>
      <w:r w:rsidR="00A62F04" w:rsidRPr="00E958E8">
        <w:t xml:space="preserve">nother subject (Jill) was </w:t>
      </w:r>
      <w:r w:rsidR="007D73B1" w:rsidRPr="00E958E8">
        <w:t>screened negative on a point-of-</w:t>
      </w:r>
      <w:r w:rsidR="00A62F04" w:rsidRPr="00E958E8">
        <w:t xml:space="preserve">care </w:t>
      </w:r>
      <w:r w:rsidR="007D73B1" w:rsidRPr="00E958E8">
        <w:t xml:space="preserve">(POC) </w:t>
      </w:r>
      <w:r w:rsidR="00A62F04" w:rsidRPr="00E958E8">
        <w:t xml:space="preserve">rapid test </w:t>
      </w:r>
      <w:r w:rsidR="007D73B1" w:rsidRPr="00E958E8">
        <w:t xml:space="preserve">(RT) </w:t>
      </w:r>
      <w:r w:rsidR="00A62F04" w:rsidRPr="00E958E8">
        <w:t>on 13 September 2016, and then, on 4 February 2</w:t>
      </w:r>
      <w:r w:rsidR="007D73B1" w:rsidRPr="00E958E8">
        <w:t>017, was confirmed positive by W</w:t>
      </w:r>
      <w:r w:rsidR="00A62F04" w:rsidRPr="00E958E8">
        <w:t xml:space="preserve">estern blot, having </w:t>
      </w:r>
      <w:r w:rsidR="007D73B1" w:rsidRPr="00E958E8">
        <w:t xml:space="preserve">also </w:t>
      </w:r>
      <w:r w:rsidR="00A62F04" w:rsidRPr="00E958E8">
        <w:t>tested</w:t>
      </w:r>
      <w:r w:rsidR="00A62F04">
        <w:t xml:space="preserve"> positive that day on the </w:t>
      </w:r>
      <w:r w:rsidR="007D73B1">
        <w:t>POC RT</w:t>
      </w:r>
      <w:r w:rsidR="00A62F04">
        <w:t>.</w:t>
      </w:r>
    </w:p>
    <w:p w14:paraId="30ED3178" w14:textId="1129851E" w:rsidR="005D57E2" w:rsidRPr="00EF17DA" w:rsidRDefault="005D57E2" w:rsidP="009339A5">
      <w:pPr>
        <w:pStyle w:val="Figurecaption"/>
      </w:pPr>
      <w:r w:rsidRPr="00EF17DA">
        <w:lastRenderedPageBreak/>
        <w:t>Table 1</w:t>
      </w:r>
    </w:p>
    <w:tbl>
      <w:tblPr>
        <w:tblStyle w:val="TableGrid"/>
        <w:tblW w:w="0" w:type="auto"/>
        <w:tblLook w:val="04A0" w:firstRow="1" w:lastRow="0" w:firstColumn="1" w:lastColumn="0" w:noHBand="0" w:noVBand="1"/>
      </w:tblPr>
      <w:tblGrid>
        <w:gridCol w:w="2254"/>
        <w:gridCol w:w="2254"/>
        <w:gridCol w:w="2254"/>
        <w:gridCol w:w="2254"/>
      </w:tblGrid>
      <w:tr w:rsidR="00D7034D" w14:paraId="6FC6DCB0" w14:textId="77777777" w:rsidTr="007F69ED">
        <w:tc>
          <w:tcPr>
            <w:tcW w:w="2254" w:type="dxa"/>
            <w:shd w:val="clear" w:color="auto" w:fill="D9D9D9" w:themeFill="background1" w:themeFillShade="D9"/>
          </w:tcPr>
          <w:p w14:paraId="3549E8CA" w14:textId="017C7FB4" w:rsidR="00D7034D" w:rsidRPr="00D7034D" w:rsidRDefault="00D7034D" w:rsidP="00B5628F">
            <w:pPr>
              <w:keepNext/>
              <w:rPr>
                <w:b/>
              </w:rPr>
            </w:pPr>
            <w:r w:rsidRPr="00D7034D">
              <w:rPr>
                <w:b/>
              </w:rPr>
              <w:t>Subject</w:t>
            </w:r>
          </w:p>
        </w:tc>
        <w:tc>
          <w:tcPr>
            <w:tcW w:w="2254" w:type="dxa"/>
            <w:shd w:val="clear" w:color="auto" w:fill="D9D9D9" w:themeFill="background1" w:themeFillShade="D9"/>
          </w:tcPr>
          <w:p w14:paraId="6F744B7F" w14:textId="59A1D7D9" w:rsidR="00D7034D" w:rsidRPr="00D7034D" w:rsidRDefault="00D7034D" w:rsidP="00B5628F">
            <w:pPr>
              <w:keepNext/>
              <w:rPr>
                <w:b/>
              </w:rPr>
            </w:pPr>
            <w:r w:rsidRPr="00D7034D">
              <w:rPr>
                <w:b/>
              </w:rPr>
              <w:t>Date</w:t>
            </w:r>
          </w:p>
        </w:tc>
        <w:tc>
          <w:tcPr>
            <w:tcW w:w="2254" w:type="dxa"/>
            <w:shd w:val="clear" w:color="auto" w:fill="D9D9D9" w:themeFill="background1" w:themeFillShade="D9"/>
          </w:tcPr>
          <w:p w14:paraId="5B81373A" w14:textId="5BA005DA" w:rsidR="00D7034D" w:rsidRPr="00D7034D" w:rsidRDefault="00D7034D" w:rsidP="00B5628F">
            <w:pPr>
              <w:keepNext/>
              <w:rPr>
                <w:b/>
              </w:rPr>
            </w:pPr>
            <w:r w:rsidRPr="00D7034D">
              <w:rPr>
                <w:b/>
              </w:rPr>
              <w:t>Test</w:t>
            </w:r>
          </w:p>
        </w:tc>
        <w:tc>
          <w:tcPr>
            <w:tcW w:w="2254" w:type="dxa"/>
            <w:shd w:val="clear" w:color="auto" w:fill="D9D9D9" w:themeFill="background1" w:themeFillShade="D9"/>
          </w:tcPr>
          <w:p w14:paraId="0730A216" w14:textId="5A2CE46D" w:rsidR="00D7034D" w:rsidRPr="00D7034D" w:rsidRDefault="00D7034D" w:rsidP="00B5628F">
            <w:pPr>
              <w:keepNext/>
              <w:rPr>
                <w:b/>
              </w:rPr>
            </w:pPr>
            <w:r w:rsidRPr="00D7034D">
              <w:rPr>
                <w:b/>
              </w:rPr>
              <w:t>Result</w:t>
            </w:r>
          </w:p>
        </w:tc>
      </w:tr>
      <w:tr w:rsidR="00D7034D" w14:paraId="5430F647" w14:textId="77777777" w:rsidTr="00D7034D">
        <w:tc>
          <w:tcPr>
            <w:tcW w:w="2254" w:type="dxa"/>
          </w:tcPr>
          <w:p w14:paraId="3B0D3CB5" w14:textId="2F347C96" w:rsidR="00D7034D" w:rsidRDefault="00D7034D" w:rsidP="00B5628F">
            <w:pPr>
              <w:keepNext/>
            </w:pPr>
            <w:r>
              <w:t>John</w:t>
            </w:r>
          </w:p>
        </w:tc>
        <w:tc>
          <w:tcPr>
            <w:tcW w:w="2254" w:type="dxa"/>
          </w:tcPr>
          <w:p w14:paraId="05DEAD78" w14:textId="6D6D3693" w:rsidR="00D7034D" w:rsidRDefault="00D7034D" w:rsidP="00B5628F">
            <w:pPr>
              <w:keepNext/>
            </w:pPr>
            <w:r>
              <w:t>10 Jan 2017</w:t>
            </w:r>
          </w:p>
        </w:tc>
        <w:tc>
          <w:tcPr>
            <w:tcW w:w="2254" w:type="dxa"/>
          </w:tcPr>
          <w:p w14:paraId="4AB19388" w14:textId="17AA71FC" w:rsidR="00D7034D" w:rsidRDefault="00D7034D" w:rsidP="00B5628F">
            <w:pPr>
              <w:keepNext/>
            </w:pPr>
            <w:r>
              <w:t>Qualitative VL</w:t>
            </w:r>
          </w:p>
        </w:tc>
        <w:tc>
          <w:tcPr>
            <w:tcW w:w="2254" w:type="dxa"/>
          </w:tcPr>
          <w:p w14:paraId="1975B86D" w14:textId="7BA4C521" w:rsidR="00D7034D" w:rsidRDefault="00D7034D" w:rsidP="00B5628F">
            <w:pPr>
              <w:keepNext/>
            </w:pPr>
            <w:r>
              <w:t>Positive</w:t>
            </w:r>
          </w:p>
        </w:tc>
      </w:tr>
      <w:tr w:rsidR="00D7034D" w14:paraId="0ADC3E1F" w14:textId="77777777" w:rsidTr="00D7034D">
        <w:tc>
          <w:tcPr>
            <w:tcW w:w="2254" w:type="dxa"/>
          </w:tcPr>
          <w:p w14:paraId="7564E2F9" w14:textId="3403F224" w:rsidR="00D7034D" w:rsidRDefault="00D7034D" w:rsidP="00B5628F">
            <w:pPr>
              <w:keepNext/>
            </w:pPr>
            <w:r>
              <w:t>John</w:t>
            </w:r>
          </w:p>
        </w:tc>
        <w:tc>
          <w:tcPr>
            <w:tcW w:w="2254" w:type="dxa"/>
          </w:tcPr>
          <w:p w14:paraId="3A645ADA" w14:textId="25916B09" w:rsidR="00D7034D" w:rsidRDefault="00D7034D" w:rsidP="00B5628F">
            <w:pPr>
              <w:keepNext/>
            </w:pPr>
            <w:r>
              <w:t>10 Jan 2017</w:t>
            </w:r>
          </w:p>
        </w:tc>
        <w:tc>
          <w:tcPr>
            <w:tcW w:w="2254" w:type="dxa"/>
          </w:tcPr>
          <w:p w14:paraId="36FE225B" w14:textId="114E3A32" w:rsidR="00D7034D" w:rsidRDefault="00A62F04" w:rsidP="00B5628F">
            <w:pPr>
              <w:keepNext/>
            </w:pPr>
            <w:r>
              <w:t xml:space="preserve">Western </w:t>
            </w:r>
            <w:r w:rsidR="007D73B1">
              <w:t>b</w:t>
            </w:r>
            <w:r>
              <w:t>lot</w:t>
            </w:r>
          </w:p>
        </w:tc>
        <w:tc>
          <w:tcPr>
            <w:tcW w:w="2254" w:type="dxa"/>
          </w:tcPr>
          <w:p w14:paraId="4E78C9A2" w14:textId="0F3AFEF0" w:rsidR="00D7034D" w:rsidRDefault="00D7034D" w:rsidP="00B5628F">
            <w:pPr>
              <w:keepNext/>
            </w:pPr>
            <w:r>
              <w:t>Negative</w:t>
            </w:r>
          </w:p>
        </w:tc>
      </w:tr>
      <w:tr w:rsidR="00D7034D" w14:paraId="5860095E" w14:textId="77777777" w:rsidTr="00D7034D">
        <w:tc>
          <w:tcPr>
            <w:tcW w:w="2254" w:type="dxa"/>
          </w:tcPr>
          <w:p w14:paraId="3E47DED0" w14:textId="4BE9CCE7" w:rsidR="00D7034D" w:rsidRDefault="00D7034D" w:rsidP="00B5628F">
            <w:pPr>
              <w:keepNext/>
            </w:pPr>
            <w:r>
              <w:t>Jill</w:t>
            </w:r>
          </w:p>
        </w:tc>
        <w:tc>
          <w:tcPr>
            <w:tcW w:w="2254" w:type="dxa"/>
          </w:tcPr>
          <w:p w14:paraId="663BAA33" w14:textId="4EE3BE01" w:rsidR="00D7034D" w:rsidRDefault="00D7034D" w:rsidP="00B5628F">
            <w:pPr>
              <w:keepNext/>
            </w:pPr>
            <w:r>
              <w:t>13 September 2016</w:t>
            </w:r>
          </w:p>
        </w:tc>
        <w:tc>
          <w:tcPr>
            <w:tcW w:w="2254" w:type="dxa"/>
          </w:tcPr>
          <w:p w14:paraId="19FD6229" w14:textId="1EE7D786" w:rsidR="00D7034D" w:rsidRDefault="00D7034D" w:rsidP="00B5628F">
            <w:pPr>
              <w:keepNext/>
            </w:pPr>
            <w:r>
              <w:t>POC RT</w:t>
            </w:r>
          </w:p>
        </w:tc>
        <w:tc>
          <w:tcPr>
            <w:tcW w:w="2254" w:type="dxa"/>
          </w:tcPr>
          <w:p w14:paraId="28AB8D7F" w14:textId="5018D081" w:rsidR="00D7034D" w:rsidRDefault="00D7034D" w:rsidP="00B5628F">
            <w:pPr>
              <w:keepNext/>
            </w:pPr>
            <w:r>
              <w:t>Negative</w:t>
            </w:r>
          </w:p>
        </w:tc>
      </w:tr>
      <w:tr w:rsidR="00D7034D" w14:paraId="78C0CF16" w14:textId="77777777" w:rsidTr="00D7034D">
        <w:tc>
          <w:tcPr>
            <w:tcW w:w="2254" w:type="dxa"/>
          </w:tcPr>
          <w:p w14:paraId="775438E1" w14:textId="16A699F3" w:rsidR="00D7034D" w:rsidRDefault="00D7034D" w:rsidP="00B5628F">
            <w:pPr>
              <w:keepNext/>
            </w:pPr>
            <w:r>
              <w:t>Jill</w:t>
            </w:r>
          </w:p>
        </w:tc>
        <w:tc>
          <w:tcPr>
            <w:tcW w:w="2254" w:type="dxa"/>
          </w:tcPr>
          <w:p w14:paraId="751718DB" w14:textId="216A009C" w:rsidR="00D7034D" w:rsidRDefault="00D7034D" w:rsidP="00B5628F">
            <w:pPr>
              <w:keepNext/>
            </w:pPr>
            <w:r>
              <w:t xml:space="preserve">4 </w:t>
            </w:r>
            <w:r w:rsidR="00A62F04">
              <w:t>February</w:t>
            </w:r>
            <w:r>
              <w:t xml:space="preserve"> 2017</w:t>
            </w:r>
          </w:p>
        </w:tc>
        <w:tc>
          <w:tcPr>
            <w:tcW w:w="2254" w:type="dxa"/>
          </w:tcPr>
          <w:p w14:paraId="122172FC" w14:textId="11C1106C" w:rsidR="00D7034D" w:rsidRDefault="00D7034D" w:rsidP="00B5628F">
            <w:pPr>
              <w:keepNext/>
            </w:pPr>
            <w:r>
              <w:t>POC RT</w:t>
            </w:r>
          </w:p>
        </w:tc>
        <w:tc>
          <w:tcPr>
            <w:tcW w:w="2254" w:type="dxa"/>
          </w:tcPr>
          <w:p w14:paraId="2844F6E7" w14:textId="468DC22E" w:rsidR="00D7034D" w:rsidRDefault="00D7034D" w:rsidP="00B5628F">
            <w:pPr>
              <w:keepNext/>
            </w:pPr>
            <w:r>
              <w:t>Positive</w:t>
            </w:r>
          </w:p>
        </w:tc>
      </w:tr>
      <w:tr w:rsidR="00D7034D" w14:paraId="203094C5" w14:textId="77777777" w:rsidTr="00D7034D">
        <w:tc>
          <w:tcPr>
            <w:tcW w:w="2254" w:type="dxa"/>
          </w:tcPr>
          <w:p w14:paraId="57118D63" w14:textId="54C61D75" w:rsidR="00D7034D" w:rsidRDefault="00D7034D" w:rsidP="003A3E3E">
            <w:r>
              <w:t>Jill</w:t>
            </w:r>
          </w:p>
        </w:tc>
        <w:tc>
          <w:tcPr>
            <w:tcW w:w="2254" w:type="dxa"/>
          </w:tcPr>
          <w:p w14:paraId="5769E1D6" w14:textId="24F898BB" w:rsidR="00D7034D" w:rsidRDefault="00D7034D" w:rsidP="003A3E3E">
            <w:r>
              <w:t xml:space="preserve">4 </w:t>
            </w:r>
            <w:r w:rsidR="00A62F04">
              <w:t>February</w:t>
            </w:r>
            <w:r>
              <w:t xml:space="preserve"> 2017</w:t>
            </w:r>
          </w:p>
        </w:tc>
        <w:tc>
          <w:tcPr>
            <w:tcW w:w="2254" w:type="dxa"/>
          </w:tcPr>
          <w:p w14:paraId="1409A48A" w14:textId="0C32D0F2" w:rsidR="00D7034D" w:rsidRDefault="00D7034D" w:rsidP="003A3E3E">
            <w:r>
              <w:t xml:space="preserve">Western </w:t>
            </w:r>
            <w:r w:rsidR="007D73B1">
              <w:t>b</w:t>
            </w:r>
            <w:r>
              <w:t>lot</w:t>
            </w:r>
          </w:p>
        </w:tc>
        <w:tc>
          <w:tcPr>
            <w:tcW w:w="2254" w:type="dxa"/>
          </w:tcPr>
          <w:p w14:paraId="50F9F4C9" w14:textId="55E1E4A7" w:rsidR="00D7034D" w:rsidRDefault="00D7034D" w:rsidP="003A3E3E">
            <w:r>
              <w:t>Positive</w:t>
            </w:r>
          </w:p>
        </w:tc>
      </w:tr>
    </w:tbl>
    <w:p w14:paraId="3B489F81" w14:textId="62FF32AC" w:rsidR="00D7034D" w:rsidRDefault="00214B70" w:rsidP="00E958E8">
      <w:pPr>
        <w:pStyle w:val="Paragraph"/>
      </w:pPr>
      <w:r>
        <w:t xml:space="preserve">In order to facilitate automated processing, the </w:t>
      </w:r>
      <w:r w:rsidR="007D73B1">
        <w:t>tool</w:t>
      </w:r>
      <w:r>
        <w:t xml:space="preserve"> demands a list of column names as </w:t>
      </w:r>
      <w:r w:rsidR="00B5628F">
        <w:t>the first row in any input file</w:t>
      </w:r>
      <w:r>
        <w:t xml:space="preserve">. While extraneous columns are allowed without producing an error, there must be columns named </w:t>
      </w:r>
      <w:r w:rsidRPr="00F35B2A">
        <w:rPr>
          <w:i/>
        </w:rPr>
        <w:t>S</w:t>
      </w:r>
      <w:r w:rsidR="003139B4" w:rsidRPr="00F35B2A">
        <w:rPr>
          <w:i/>
        </w:rPr>
        <w:t>ubject, Date, Test</w:t>
      </w:r>
      <w:r w:rsidR="003139B4" w:rsidRPr="00F35B2A">
        <w:t xml:space="preserve"> and </w:t>
      </w:r>
      <w:r w:rsidR="003139B4" w:rsidRPr="00F35B2A">
        <w:rPr>
          <w:i/>
        </w:rPr>
        <w:t>Result</w:t>
      </w:r>
      <w:r w:rsidR="003139B4">
        <w:t xml:space="preserve"> (not c</w:t>
      </w:r>
      <w:r>
        <w:t xml:space="preserve">ase sensitive). Data in the subject column is expected to be an arbitrary </w:t>
      </w:r>
      <w:r w:rsidR="003139B4">
        <w:t xml:space="preserve">string </w:t>
      </w:r>
      <w:r w:rsidR="00C322DB">
        <w:t>that uniquely identifies</w:t>
      </w:r>
      <w:r w:rsidR="003139B4">
        <w:t xml:space="preserve"> each subject.</w:t>
      </w:r>
    </w:p>
    <w:p w14:paraId="45CEFC3F" w14:textId="39AD4877" w:rsidR="00D86EDB" w:rsidRDefault="00D86EDB" w:rsidP="00E958E8">
      <w:pPr>
        <w:pStyle w:val="Paragraph"/>
      </w:pPr>
      <w:r>
        <w:t xml:space="preserve">It is fundamental to the simplicity of the algorithm that assay results be either </w:t>
      </w:r>
      <w:r w:rsidR="007D73B1">
        <w:t>‘</w:t>
      </w:r>
      <w:r>
        <w:t>positive</w:t>
      </w:r>
      <w:r w:rsidR="007D73B1">
        <w:t>’</w:t>
      </w:r>
      <w:r>
        <w:t xml:space="preserve"> or </w:t>
      </w:r>
      <w:r w:rsidR="007D73B1">
        <w:t>‘</w:t>
      </w:r>
      <w:r>
        <w:t>negative</w:t>
      </w:r>
      <w:r w:rsidR="007D73B1">
        <w:t>’</w:t>
      </w:r>
      <w:r>
        <w:t xml:space="preserve">. </w:t>
      </w:r>
      <w:r w:rsidR="003139B4">
        <w:t>T</w:t>
      </w:r>
      <w:r>
        <w:t xml:space="preserve">here are a </w:t>
      </w:r>
      <w:r w:rsidR="007D73B1">
        <w:t>small number of tests, notably W</w:t>
      </w:r>
      <w:r>
        <w:t>estern blot</w:t>
      </w:r>
      <w:r w:rsidR="007D73B1">
        <w:t xml:space="preserve"> and </w:t>
      </w:r>
      <w:proofErr w:type="spellStart"/>
      <w:r w:rsidR="007D73B1">
        <w:t>Geenius</w:t>
      </w:r>
      <w:proofErr w:type="spellEnd"/>
      <w:r>
        <w:t xml:space="preserve">, which sometimes </w:t>
      </w:r>
      <w:r w:rsidR="007D73B1">
        <w:t xml:space="preserve">produce </w:t>
      </w:r>
      <w:r>
        <w:t xml:space="preserve">‘indeterminate’ </w:t>
      </w:r>
      <w:r w:rsidR="007D73B1">
        <w:t>results (</w:t>
      </w:r>
      <w:r>
        <w:t>partially</w:t>
      </w:r>
      <w:r w:rsidR="003253FC">
        <w:t>,</w:t>
      </w:r>
      <w:r>
        <w:t xml:space="preserve"> but not</w:t>
      </w:r>
      <w:r w:rsidR="003139B4">
        <w:t xml:space="preserve"> fully</w:t>
      </w:r>
      <w:r w:rsidR="003253FC">
        <w:t>,</w:t>
      </w:r>
      <w:r w:rsidR="003139B4">
        <w:t xml:space="preserve"> developed band structure</w:t>
      </w:r>
      <w:r w:rsidR="007D73B1">
        <w:t>)</w:t>
      </w:r>
      <w:r w:rsidR="003139B4">
        <w:t>. W</w:t>
      </w:r>
      <w:r w:rsidR="007D73B1">
        <w:t>e now briefly reconsider T</w:t>
      </w:r>
      <w:r>
        <w:t xml:space="preserve">able </w:t>
      </w:r>
      <w:r w:rsidR="007D73B1">
        <w:t>1</w:t>
      </w:r>
      <w:r>
        <w:t xml:space="preserve"> by adding th</w:t>
      </w:r>
      <w:r w:rsidR="007D73B1">
        <w:t>e minor twist that the Western b</w:t>
      </w:r>
      <w:r>
        <w:t xml:space="preserve">lot on subject Jill be </w:t>
      </w:r>
      <w:r w:rsidR="003139B4">
        <w:t>reported</w:t>
      </w:r>
      <w:r>
        <w:t xml:space="preserve"> as indeterminate.</w:t>
      </w:r>
      <w:r w:rsidR="007D73B1">
        <w:t xml:space="preserve"> In this case, the data must be</w:t>
      </w:r>
      <w:r>
        <w:t xml:space="preserve"> recorded as </w:t>
      </w:r>
      <w:r w:rsidR="003139B4">
        <w:t>results on either one or both of</w:t>
      </w:r>
      <w:r>
        <w:t xml:space="preserve"> two separate tests:</w:t>
      </w:r>
    </w:p>
    <w:p w14:paraId="24AD9896" w14:textId="12195AA0" w:rsidR="00D86EDB" w:rsidRPr="00E958E8" w:rsidRDefault="003253FC" w:rsidP="00E958E8">
      <w:pPr>
        <w:pStyle w:val="ListParagraph"/>
        <w:numPr>
          <w:ilvl w:val="0"/>
          <w:numId w:val="23"/>
        </w:numPr>
      </w:pPr>
      <w:r>
        <w:t>a</w:t>
      </w:r>
      <w:r w:rsidR="003139B4">
        <w:t xml:space="preserve"> ‘Test-</w:t>
      </w:r>
      <w:r w:rsidR="00D86EDB" w:rsidRPr="00E958E8">
        <w:t>Indeterminate’ version of the test – which notes whether a subject will be classified either as negative, or ‘at least’</w:t>
      </w:r>
      <w:r w:rsidR="003139B4" w:rsidRPr="00E958E8">
        <w:t xml:space="preserve"> as</w:t>
      </w:r>
      <w:r>
        <w:t xml:space="preserve"> indeterminate; and</w:t>
      </w:r>
    </w:p>
    <w:p w14:paraId="4D618305" w14:textId="3BCC76E1" w:rsidR="00D86EDB" w:rsidRDefault="003253FC" w:rsidP="00E958E8">
      <w:pPr>
        <w:pStyle w:val="ListParagraph"/>
        <w:numPr>
          <w:ilvl w:val="0"/>
          <w:numId w:val="23"/>
        </w:numPr>
      </w:pPr>
      <w:r>
        <w:t>a</w:t>
      </w:r>
      <w:r w:rsidR="00D86EDB" w:rsidRPr="00E958E8">
        <w:t xml:space="preserve"> ‘Test-Full’ v</w:t>
      </w:r>
      <w:r w:rsidR="00D86EDB">
        <w:t>ersion of the test, which determines whether a subject is fully positive or not.</w:t>
      </w:r>
    </w:p>
    <w:p w14:paraId="558682C9" w14:textId="3351D01D" w:rsidR="00D86EDB" w:rsidRDefault="00D86EDB" w:rsidP="004B0A05">
      <w:pPr>
        <w:pStyle w:val="Paragraph"/>
      </w:pPr>
      <w:r>
        <w:t xml:space="preserve">There is then no longer </w:t>
      </w:r>
      <w:r w:rsidR="00F35B2A">
        <w:t xml:space="preserve">any use for </w:t>
      </w:r>
      <w:r>
        <w:t xml:space="preserve">an un-suffixed version of the original test. The data from table one, with the minor </w:t>
      </w:r>
      <w:r w:rsidR="00CF7803">
        <w:t>change</w:t>
      </w:r>
      <w:r>
        <w:t xml:space="preserve"> of </w:t>
      </w:r>
      <w:r w:rsidR="00CF7803">
        <w:t xml:space="preserve">an </w:t>
      </w:r>
      <w:r>
        <w:t>indeterminate result</w:t>
      </w:r>
      <w:r w:rsidR="007D73B1">
        <w:t xml:space="preserve"> for subject Jill, is shown in T</w:t>
      </w:r>
      <w:r>
        <w:t xml:space="preserve">able </w:t>
      </w:r>
      <w:r w:rsidR="007D73B1">
        <w:t>2</w:t>
      </w:r>
      <w:r>
        <w:t>, with differences highlighted. Note</w:t>
      </w:r>
      <w:r w:rsidR="007D73B1">
        <w:t xml:space="preserve"> that even while John’s test results have not changed, his testing history now looks different</w:t>
      </w:r>
      <w:r>
        <w:t xml:space="preserve">, as completely negative results </w:t>
      </w:r>
      <w:r w:rsidR="007D73B1">
        <w:t>are</w:t>
      </w:r>
      <w:r>
        <w:t xml:space="preserve"> reported as being negative even for the condition of being indeterminate. </w:t>
      </w:r>
      <w:r w:rsidR="007D73B1">
        <w:t>Jill’s</w:t>
      </w:r>
      <w:r>
        <w:t xml:space="preserve"> indeterminate result on 4 February requires two rows to record, one to report that the test result is not fully negative</w:t>
      </w:r>
      <w:r w:rsidR="007D73B1">
        <w:t xml:space="preserve"> (positive on ‘W</w:t>
      </w:r>
      <w:r w:rsidR="003A3E3E">
        <w:t>estern blot I</w:t>
      </w:r>
      <w:r w:rsidR="00F35B2A">
        <w:t>ndeterminate’</w:t>
      </w:r>
      <w:r w:rsidR="00CF7803">
        <w:t>)</w:t>
      </w:r>
      <w:r>
        <w:t>, and one to report that the result is not fully positive</w:t>
      </w:r>
      <w:r w:rsidR="007D73B1">
        <w:t xml:space="preserve"> (negative on ‘W</w:t>
      </w:r>
      <w:r w:rsidR="003A3E3E">
        <w:t>estern blot F</w:t>
      </w:r>
      <w:r w:rsidR="00F35B2A">
        <w:t>ull’)</w:t>
      </w:r>
      <w:r>
        <w:t>.</w:t>
      </w:r>
      <w:r w:rsidR="003139B4">
        <w:t xml:space="preserve"> Once diagnostic delays are provided for these two sub-tests, the calculation of infection dates can proceed without any further data manipulation on the part of the user.</w:t>
      </w:r>
    </w:p>
    <w:p w14:paraId="22D33AD5" w14:textId="1C84B846" w:rsidR="004B0A05" w:rsidRDefault="004B0A05" w:rsidP="009339A5">
      <w:pPr>
        <w:pStyle w:val="Figurecaption"/>
      </w:pPr>
      <w:r>
        <w:t>Table 2</w:t>
      </w:r>
    </w:p>
    <w:tbl>
      <w:tblPr>
        <w:tblStyle w:val="TableGrid"/>
        <w:tblW w:w="0" w:type="auto"/>
        <w:tblLook w:val="04A0" w:firstRow="1" w:lastRow="0" w:firstColumn="1" w:lastColumn="0" w:noHBand="0" w:noVBand="1"/>
      </w:tblPr>
      <w:tblGrid>
        <w:gridCol w:w="2254"/>
        <w:gridCol w:w="2254"/>
        <w:gridCol w:w="2254"/>
        <w:gridCol w:w="2254"/>
      </w:tblGrid>
      <w:tr w:rsidR="00A62F04" w14:paraId="6038BBCA" w14:textId="77777777" w:rsidTr="007E64CF">
        <w:tc>
          <w:tcPr>
            <w:tcW w:w="2254" w:type="dxa"/>
          </w:tcPr>
          <w:p w14:paraId="746ABA6A" w14:textId="77777777" w:rsidR="00A62F04" w:rsidRPr="00D7034D" w:rsidRDefault="00A62F04" w:rsidP="003A3E3E">
            <w:pPr>
              <w:keepNext/>
              <w:rPr>
                <w:b/>
              </w:rPr>
            </w:pPr>
            <w:r w:rsidRPr="00D7034D">
              <w:rPr>
                <w:b/>
              </w:rPr>
              <w:t>Subject</w:t>
            </w:r>
          </w:p>
        </w:tc>
        <w:tc>
          <w:tcPr>
            <w:tcW w:w="2254" w:type="dxa"/>
          </w:tcPr>
          <w:p w14:paraId="3D7E686C" w14:textId="77777777" w:rsidR="00A62F04" w:rsidRPr="00D7034D" w:rsidRDefault="00A62F04" w:rsidP="003A3E3E">
            <w:pPr>
              <w:keepNext/>
              <w:rPr>
                <w:b/>
              </w:rPr>
            </w:pPr>
            <w:r w:rsidRPr="00D7034D">
              <w:rPr>
                <w:b/>
              </w:rPr>
              <w:t>Date</w:t>
            </w:r>
          </w:p>
        </w:tc>
        <w:tc>
          <w:tcPr>
            <w:tcW w:w="2254" w:type="dxa"/>
          </w:tcPr>
          <w:p w14:paraId="3578D113" w14:textId="77777777" w:rsidR="00A62F04" w:rsidRPr="00D7034D" w:rsidRDefault="00A62F04" w:rsidP="003A3E3E">
            <w:pPr>
              <w:keepNext/>
              <w:rPr>
                <w:b/>
              </w:rPr>
            </w:pPr>
            <w:r w:rsidRPr="00D7034D">
              <w:rPr>
                <w:b/>
              </w:rPr>
              <w:t>Test</w:t>
            </w:r>
          </w:p>
        </w:tc>
        <w:tc>
          <w:tcPr>
            <w:tcW w:w="2254" w:type="dxa"/>
          </w:tcPr>
          <w:p w14:paraId="76F99792" w14:textId="77777777" w:rsidR="00A62F04" w:rsidRPr="00D7034D" w:rsidRDefault="00A62F04" w:rsidP="003A3E3E">
            <w:pPr>
              <w:keepNext/>
              <w:rPr>
                <w:b/>
              </w:rPr>
            </w:pPr>
            <w:r w:rsidRPr="00D7034D">
              <w:rPr>
                <w:b/>
              </w:rPr>
              <w:t>Result</w:t>
            </w:r>
          </w:p>
        </w:tc>
      </w:tr>
      <w:tr w:rsidR="00A62F04" w14:paraId="207F087C" w14:textId="77777777" w:rsidTr="007E64CF">
        <w:tc>
          <w:tcPr>
            <w:tcW w:w="2254" w:type="dxa"/>
          </w:tcPr>
          <w:p w14:paraId="7B89290B" w14:textId="77777777" w:rsidR="00A62F04" w:rsidRDefault="00A62F04" w:rsidP="003A3E3E">
            <w:pPr>
              <w:keepNext/>
            </w:pPr>
            <w:r>
              <w:t>John</w:t>
            </w:r>
          </w:p>
        </w:tc>
        <w:tc>
          <w:tcPr>
            <w:tcW w:w="2254" w:type="dxa"/>
          </w:tcPr>
          <w:p w14:paraId="57F88414" w14:textId="77777777" w:rsidR="00A62F04" w:rsidRDefault="00A62F04" w:rsidP="003A3E3E">
            <w:pPr>
              <w:keepNext/>
            </w:pPr>
            <w:r>
              <w:t>10 Jan 2017</w:t>
            </w:r>
          </w:p>
        </w:tc>
        <w:tc>
          <w:tcPr>
            <w:tcW w:w="2254" w:type="dxa"/>
          </w:tcPr>
          <w:p w14:paraId="73EFE17B" w14:textId="77777777" w:rsidR="00A62F04" w:rsidRPr="00E94825" w:rsidRDefault="00A62F04" w:rsidP="003A3E3E">
            <w:pPr>
              <w:keepNext/>
            </w:pPr>
            <w:r w:rsidRPr="00E94825">
              <w:t>Qualitative VL</w:t>
            </w:r>
          </w:p>
        </w:tc>
        <w:tc>
          <w:tcPr>
            <w:tcW w:w="2254" w:type="dxa"/>
          </w:tcPr>
          <w:p w14:paraId="54AA334E" w14:textId="77777777" w:rsidR="00A62F04" w:rsidRDefault="00A62F04" w:rsidP="003A3E3E">
            <w:pPr>
              <w:keepNext/>
            </w:pPr>
            <w:r>
              <w:t>Positive</w:t>
            </w:r>
          </w:p>
        </w:tc>
      </w:tr>
      <w:tr w:rsidR="00A62F04" w14:paraId="0EDB9685" w14:textId="77777777" w:rsidTr="00E94825">
        <w:tc>
          <w:tcPr>
            <w:tcW w:w="2254" w:type="dxa"/>
          </w:tcPr>
          <w:p w14:paraId="44754C05" w14:textId="77777777" w:rsidR="00A62F04" w:rsidRDefault="00A62F04" w:rsidP="003A3E3E">
            <w:pPr>
              <w:keepNext/>
            </w:pPr>
            <w:r>
              <w:t>John</w:t>
            </w:r>
          </w:p>
        </w:tc>
        <w:tc>
          <w:tcPr>
            <w:tcW w:w="2254" w:type="dxa"/>
          </w:tcPr>
          <w:p w14:paraId="62F246E3" w14:textId="77777777" w:rsidR="00A62F04" w:rsidRDefault="00A62F04" w:rsidP="003A3E3E">
            <w:pPr>
              <w:keepNext/>
            </w:pPr>
            <w:r>
              <w:t>10 Jan 2017</w:t>
            </w:r>
          </w:p>
        </w:tc>
        <w:tc>
          <w:tcPr>
            <w:tcW w:w="2254" w:type="dxa"/>
            <w:shd w:val="clear" w:color="auto" w:fill="B2A1C7" w:themeFill="accent4" w:themeFillTint="99"/>
          </w:tcPr>
          <w:p w14:paraId="039661F6" w14:textId="71B67879" w:rsidR="00A62F04" w:rsidRPr="00E94825" w:rsidRDefault="007D73B1" w:rsidP="003A3E3E">
            <w:pPr>
              <w:keepNext/>
            </w:pPr>
            <w:r>
              <w:t>Western b</w:t>
            </w:r>
            <w:r w:rsidR="00A62F04" w:rsidRPr="00E94825">
              <w:t xml:space="preserve">lot </w:t>
            </w:r>
            <w:proofErr w:type="spellStart"/>
            <w:r w:rsidR="00A62F04" w:rsidRPr="00E94825">
              <w:t>Indet</w:t>
            </w:r>
            <w:proofErr w:type="spellEnd"/>
            <w:r w:rsidR="003253FC">
              <w:t>.</w:t>
            </w:r>
          </w:p>
        </w:tc>
        <w:tc>
          <w:tcPr>
            <w:tcW w:w="2254" w:type="dxa"/>
          </w:tcPr>
          <w:p w14:paraId="3B38D8A2" w14:textId="32811804" w:rsidR="00A62F04" w:rsidRDefault="00A62F04" w:rsidP="003A3E3E">
            <w:pPr>
              <w:keepNext/>
            </w:pPr>
            <w:r>
              <w:t>Negative</w:t>
            </w:r>
          </w:p>
        </w:tc>
      </w:tr>
      <w:tr w:rsidR="00A62F04" w14:paraId="6882CFA8" w14:textId="77777777" w:rsidTr="007E64CF">
        <w:tc>
          <w:tcPr>
            <w:tcW w:w="2254" w:type="dxa"/>
          </w:tcPr>
          <w:p w14:paraId="192A33BA" w14:textId="77777777" w:rsidR="00A62F04" w:rsidRDefault="00A62F04" w:rsidP="003A3E3E">
            <w:pPr>
              <w:keepNext/>
            </w:pPr>
            <w:r>
              <w:t>Jill</w:t>
            </w:r>
          </w:p>
        </w:tc>
        <w:tc>
          <w:tcPr>
            <w:tcW w:w="2254" w:type="dxa"/>
          </w:tcPr>
          <w:p w14:paraId="030F1E05" w14:textId="77777777" w:rsidR="00A62F04" w:rsidRDefault="00A62F04" w:rsidP="003A3E3E">
            <w:pPr>
              <w:keepNext/>
            </w:pPr>
            <w:r>
              <w:t>13 September 2016</w:t>
            </w:r>
          </w:p>
        </w:tc>
        <w:tc>
          <w:tcPr>
            <w:tcW w:w="2254" w:type="dxa"/>
          </w:tcPr>
          <w:p w14:paraId="75FF692D" w14:textId="77777777" w:rsidR="00A62F04" w:rsidRPr="00E94825" w:rsidRDefault="00A62F04" w:rsidP="003A3E3E">
            <w:pPr>
              <w:keepNext/>
            </w:pPr>
            <w:r w:rsidRPr="00E94825">
              <w:t>POC RT</w:t>
            </w:r>
          </w:p>
        </w:tc>
        <w:tc>
          <w:tcPr>
            <w:tcW w:w="2254" w:type="dxa"/>
          </w:tcPr>
          <w:p w14:paraId="6272C880" w14:textId="77777777" w:rsidR="00A62F04" w:rsidRDefault="00A62F04" w:rsidP="003A3E3E">
            <w:pPr>
              <w:keepNext/>
            </w:pPr>
            <w:r>
              <w:t>Negative</w:t>
            </w:r>
          </w:p>
        </w:tc>
      </w:tr>
      <w:tr w:rsidR="00A62F04" w14:paraId="2F579A9A" w14:textId="77777777" w:rsidTr="007E64CF">
        <w:tc>
          <w:tcPr>
            <w:tcW w:w="2254" w:type="dxa"/>
          </w:tcPr>
          <w:p w14:paraId="1D8322E7" w14:textId="77777777" w:rsidR="00A62F04" w:rsidRDefault="00A62F04" w:rsidP="003A3E3E">
            <w:pPr>
              <w:keepNext/>
            </w:pPr>
            <w:r>
              <w:t>Jill</w:t>
            </w:r>
          </w:p>
        </w:tc>
        <w:tc>
          <w:tcPr>
            <w:tcW w:w="2254" w:type="dxa"/>
          </w:tcPr>
          <w:p w14:paraId="4ADEBC67" w14:textId="77777777" w:rsidR="00A62F04" w:rsidRDefault="00A62F04" w:rsidP="003A3E3E">
            <w:pPr>
              <w:keepNext/>
            </w:pPr>
            <w:r>
              <w:t>4 February 2017</w:t>
            </w:r>
          </w:p>
        </w:tc>
        <w:tc>
          <w:tcPr>
            <w:tcW w:w="2254" w:type="dxa"/>
          </w:tcPr>
          <w:p w14:paraId="5DEE9601" w14:textId="77777777" w:rsidR="00A62F04" w:rsidRPr="00E94825" w:rsidRDefault="00A62F04" w:rsidP="003A3E3E">
            <w:pPr>
              <w:keepNext/>
            </w:pPr>
            <w:r w:rsidRPr="00E94825">
              <w:t>POC RT</w:t>
            </w:r>
          </w:p>
        </w:tc>
        <w:tc>
          <w:tcPr>
            <w:tcW w:w="2254" w:type="dxa"/>
          </w:tcPr>
          <w:p w14:paraId="24FD955B" w14:textId="77777777" w:rsidR="00A62F04" w:rsidRDefault="00A62F04" w:rsidP="003A3E3E">
            <w:pPr>
              <w:keepNext/>
            </w:pPr>
            <w:r>
              <w:t>Positive</w:t>
            </w:r>
          </w:p>
        </w:tc>
      </w:tr>
      <w:tr w:rsidR="00A62F04" w14:paraId="2F3AC255" w14:textId="77777777" w:rsidTr="00E94825">
        <w:tc>
          <w:tcPr>
            <w:tcW w:w="2254" w:type="dxa"/>
          </w:tcPr>
          <w:p w14:paraId="7D655537" w14:textId="77777777" w:rsidR="00A62F04" w:rsidRDefault="00A62F04" w:rsidP="003A3E3E">
            <w:pPr>
              <w:keepNext/>
            </w:pPr>
            <w:r>
              <w:t>Jill</w:t>
            </w:r>
          </w:p>
        </w:tc>
        <w:tc>
          <w:tcPr>
            <w:tcW w:w="2254" w:type="dxa"/>
          </w:tcPr>
          <w:p w14:paraId="3383227B" w14:textId="77777777" w:rsidR="00A62F04" w:rsidRDefault="00A62F04" w:rsidP="003A3E3E">
            <w:pPr>
              <w:keepNext/>
            </w:pPr>
            <w:r>
              <w:t>4 February 2017</w:t>
            </w:r>
          </w:p>
        </w:tc>
        <w:tc>
          <w:tcPr>
            <w:tcW w:w="2254" w:type="dxa"/>
            <w:shd w:val="clear" w:color="auto" w:fill="B2A1C7" w:themeFill="accent4" w:themeFillTint="99"/>
          </w:tcPr>
          <w:p w14:paraId="48CE9A21" w14:textId="0038BDAF" w:rsidR="00A62F04" w:rsidRPr="00E94825" w:rsidRDefault="007D73B1" w:rsidP="003A3E3E">
            <w:pPr>
              <w:keepNext/>
            </w:pPr>
            <w:r>
              <w:t>Western b</w:t>
            </w:r>
            <w:r w:rsidR="00A62F04" w:rsidRPr="00E94825">
              <w:t xml:space="preserve">lot </w:t>
            </w:r>
            <w:proofErr w:type="spellStart"/>
            <w:r w:rsidR="00A62F04" w:rsidRPr="00E94825">
              <w:t>Indet</w:t>
            </w:r>
            <w:proofErr w:type="spellEnd"/>
            <w:r w:rsidR="003253FC">
              <w:t>.</w:t>
            </w:r>
          </w:p>
        </w:tc>
        <w:tc>
          <w:tcPr>
            <w:tcW w:w="2254" w:type="dxa"/>
          </w:tcPr>
          <w:p w14:paraId="38FBCED6" w14:textId="77777777" w:rsidR="00A62F04" w:rsidRDefault="00A62F04" w:rsidP="003A3E3E">
            <w:pPr>
              <w:keepNext/>
            </w:pPr>
            <w:r>
              <w:t>Positive</w:t>
            </w:r>
          </w:p>
        </w:tc>
      </w:tr>
      <w:tr w:rsidR="00A62F04" w14:paraId="67787EC5" w14:textId="77777777" w:rsidTr="00E94825">
        <w:tc>
          <w:tcPr>
            <w:tcW w:w="2254" w:type="dxa"/>
          </w:tcPr>
          <w:p w14:paraId="7C3E0181" w14:textId="77777777" w:rsidR="00A62F04" w:rsidRDefault="00A62F04" w:rsidP="007E64CF">
            <w:r>
              <w:t>Jill</w:t>
            </w:r>
          </w:p>
        </w:tc>
        <w:tc>
          <w:tcPr>
            <w:tcW w:w="2254" w:type="dxa"/>
          </w:tcPr>
          <w:p w14:paraId="71CCAEC4" w14:textId="77777777" w:rsidR="00A62F04" w:rsidRDefault="00A62F04" w:rsidP="007E64CF">
            <w:r>
              <w:t>4 February 2017</w:t>
            </w:r>
          </w:p>
        </w:tc>
        <w:tc>
          <w:tcPr>
            <w:tcW w:w="2254" w:type="dxa"/>
            <w:shd w:val="clear" w:color="auto" w:fill="B2A1C7" w:themeFill="accent4" w:themeFillTint="99"/>
          </w:tcPr>
          <w:p w14:paraId="54598D9D" w14:textId="7A0E03A8" w:rsidR="00A62F04" w:rsidRPr="00E94825" w:rsidRDefault="007D73B1" w:rsidP="007E64CF">
            <w:r>
              <w:t>Western b</w:t>
            </w:r>
            <w:r w:rsidR="00A62F04" w:rsidRPr="00E94825">
              <w:t>lot Full</w:t>
            </w:r>
          </w:p>
        </w:tc>
        <w:tc>
          <w:tcPr>
            <w:tcW w:w="2254" w:type="dxa"/>
          </w:tcPr>
          <w:p w14:paraId="0A9A95FB" w14:textId="374B5588" w:rsidR="00A62F04" w:rsidRDefault="00A62F04" w:rsidP="007E64CF">
            <w:r>
              <w:t>Negative</w:t>
            </w:r>
          </w:p>
        </w:tc>
      </w:tr>
    </w:tbl>
    <w:p w14:paraId="55CC2639" w14:textId="6AEF8DF3" w:rsidR="00D9797A" w:rsidRPr="00C32080" w:rsidRDefault="00B91A49" w:rsidP="004B0A05">
      <w:pPr>
        <w:pStyle w:val="Heading2"/>
      </w:pPr>
      <w:r w:rsidRPr="00C32080">
        <w:t>Provision of test diagnostic delay</w:t>
      </w:r>
      <w:r w:rsidR="00D9797A" w:rsidRPr="00C32080">
        <w:t xml:space="preserve"> estimates</w:t>
      </w:r>
    </w:p>
    <w:p w14:paraId="10DA16B8" w14:textId="097034FC" w:rsidR="00D9797A" w:rsidRDefault="00B91A49" w:rsidP="004B0A05">
      <w:pPr>
        <w:pStyle w:val="Paragraph"/>
      </w:pPr>
      <w:r>
        <w:t>As described above, t</w:t>
      </w:r>
      <w:r w:rsidR="004E5F84">
        <w:t xml:space="preserve">ests are summarised by their diagnostic </w:t>
      </w:r>
      <w:r>
        <w:t>delays</w:t>
      </w:r>
      <w:r w:rsidR="004E5F84">
        <w:t>. T</w:t>
      </w:r>
      <w:r w:rsidR="00D9797A">
        <w:t xml:space="preserve">he database supports multiple </w:t>
      </w:r>
      <w:r w:rsidR="00402079">
        <w:t>diagnostic delay estimates</w:t>
      </w:r>
      <w:r w:rsidR="00D9797A">
        <w:t xml:space="preserve"> for any test, acknowledging that these estimates may be provisional and/or disputed. </w:t>
      </w:r>
      <w:r w:rsidR="00E53D6F">
        <w:t>The basic details identifying a test</w:t>
      </w:r>
      <w:r w:rsidR="00FE6A3A">
        <w:t xml:space="preserve"> (i.e. name, test type)</w:t>
      </w:r>
      <w:r w:rsidR="00E53D6F">
        <w:t xml:space="preserve"> are recorded in a ‘tests’ table, and the diagnostic delay estimates are entered as records in a </w:t>
      </w:r>
      <w:r w:rsidR="00FE6A3A">
        <w:t>‘</w:t>
      </w:r>
      <w:r w:rsidR="00750C82">
        <w:t>test-</w:t>
      </w:r>
      <w:r w:rsidR="00E53D6F">
        <w:t>properties</w:t>
      </w:r>
      <w:r w:rsidR="00FE6A3A">
        <w:t>’</w:t>
      </w:r>
      <w:r w:rsidR="00E53D6F">
        <w:t xml:space="preserve"> table, which then naturally </w:t>
      </w:r>
      <w:r w:rsidR="00FE6A3A">
        <w:t>allows</w:t>
      </w:r>
      <w:r w:rsidR="00E53D6F">
        <w:t xml:space="preserve"> multiple estimates by </w:t>
      </w:r>
      <w:r w:rsidR="00F35B2A">
        <w:t>allowing</w:t>
      </w:r>
      <w:r w:rsidR="00E53D6F">
        <w:t xml:space="preserve"> multiple rows which ‘link’ to a single entry in the tests table. The system’s user interface always ensures that for each user profile, there is exactly one test property estimate, chosen by the user,</w:t>
      </w:r>
      <w:r w:rsidR="00FE6A3A">
        <w:t xml:space="preserve"> as </w:t>
      </w:r>
      <w:r w:rsidR="00E53D6F">
        <w:t xml:space="preserve">‘in use’ </w:t>
      </w:r>
      <w:r w:rsidR="00FE6A3A">
        <w:t xml:space="preserve">for infection dating calculations </w:t>
      </w:r>
      <w:r w:rsidR="00E53D6F">
        <w:t>at any point in time.</w:t>
      </w:r>
    </w:p>
    <w:p w14:paraId="554243F8" w14:textId="4FA2BC0F" w:rsidR="00831FCB" w:rsidRDefault="00F77E32" w:rsidP="004B0A05">
      <w:pPr>
        <w:pStyle w:val="Paragraph"/>
      </w:pPr>
      <w:r>
        <w:lastRenderedPageBreak/>
        <w:t>Users</w:t>
      </w:r>
      <w:r w:rsidR="00831FCB">
        <w:t xml:space="preserve"> need to </w:t>
      </w:r>
      <w:r w:rsidR="00F35B2A">
        <w:t>‘</w:t>
      </w:r>
      <w:r w:rsidR="00831FCB">
        <w:t>map</w:t>
      </w:r>
      <w:r w:rsidR="00F35B2A">
        <w:t>’</w:t>
      </w:r>
      <w:r w:rsidR="00831FCB">
        <w:t xml:space="preserve"> the codes occurring in their data files </w:t>
      </w:r>
      <w:r w:rsidR="00B063F3">
        <w:t xml:space="preserve">(i.e. the strings in the ‘Test’ column of uploaded data files) </w:t>
      </w:r>
      <w:r w:rsidR="00831FCB">
        <w:t xml:space="preserve">to </w:t>
      </w:r>
      <w:r w:rsidR="00F35B2A">
        <w:t xml:space="preserve">the </w:t>
      </w:r>
      <w:r w:rsidR="00831FCB">
        <w:t>tests</w:t>
      </w:r>
      <w:r w:rsidR="004E5F84">
        <w:t xml:space="preserve"> and diagnostic delay estimates</w:t>
      </w:r>
      <w:r w:rsidR="00831FCB">
        <w:t xml:space="preserve"> in the database</w:t>
      </w:r>
      <w:r w:rsidR="00E53D6F">
        <w:t xml:space="preserve">, with the option of adding </w:t>
      </w:r>
      <w:r w:rsidR="00FE6A3A">
        <w:t xml:space="preserve">entirely </w:t>
      </w:r>
      <w:r w:rsidR="00E53D6F">
        <w:t xml:space="preserve">new </w:t>
      </w:r>
      <w:r w:rsidR="00FE6A3A">
        <w:t xml:space="preserve">tests </w:t>
      </w:r>
      <w:r w:rsidR="00E53D6F">
        <w:t>to the database</w:t>
      </w:r>
      <w:r w:rsidR="00FE6A3A">
        <w:t>,</w:t>
      </w:r>
      <w:r w:rsidR="00E53D6F">
        <w:t xml:space="preserve"> which will only be visible to the user who uploaded them</w:t>
      </w:r>
      <w:r w:rsidR="00831FCB">
        <w:t>.</w:t>
      </w:r>
      <w:r w:rsidR="00E53D6F">
        <w:t xml:space="preserve"> The </w:t>
      </w:r>
      <w:r w:rsidR="00FE6A3A">
        <w:t xml:space="preserve">tool </w:t>
      </w:r>
      <w:r w:rsidR="00E53D6F">
        <w:t xml:space="preserve">developers welcome additional test estimates submitted for inclusion in the </w:t>
      </w:r>
      <w:r w:rsidR="00FE6A3A">
        <w:t>system-default</w:t>
      </w:r>
      <w:r w:rsidR="00E53D6F">
        <w:t xml:space="preserve"> tests/estimates</w:t>
      </w:r>
      <w:r w:rsidR="00B063F3">
        <w:t>.</w:t>
      </w:r>
    </w:p>
    <w:p w14:paraId="2810FF9C" w14:textId="1DC13A67" w:rsidR="00214B70" w:rsidRPr="00C32080" w:rsidRDefault="00D9797A" w:rsidP="004B0A05">
      <w:pPr>
        <w:pStyle w:val="Heading2"/>
      </w:pPr>
      <w:r w:rsidRPr="00C32080">
        <w:t>Execution of infection dating estimation</w:t>
      </w:r>
    </w:p>
    <w:p w14:paraId="04F3CDE7" w14:textId="7408D0E1" w:rsidR="00B91A49" w:rsidRDefault="00D9797A" w:rsidP="004B0A05">
      <w:pPr>
        <w:pStyle w:val="Paragraph"/>
      </w:pPr>
      <w:r>
        <w:t xml:space="preserve">The </w:t>
      </w:r>
      <w:r w:rsidR="00B91A49">
        <w:t>command button</w:t>
      </w:r>
      <w:r>
        <w:t xml:space="preserve"> ‘process’ becomes available when an uploaded testing history has no unmapped test codes. </w:t>
      </w:r>
      <w:r w:rsidR="00FE6A3A">
        <w:t xml:space="preserve">Pressing the button </w:t>
      </w:r>
      <w:r>
        <w:t xml:space="preserve">leads to values, per subject, for </w:t>
      </w:r>
      <w:r w:rsidR="00FE6A3A">
        <w:t>EP</w:t>
      </w:r>
      <w:r w:rsidR="00E53D6F">
        <w:t>-</w:t>
      </w:r>
      <w:r>
        <w:t xml:space="preserve">DDI, </w:t>
      </w:r>
      <w:r w:rsidR="00FE6A3A">
        <w:t>LP</w:t>
      </w:r>
      <w:r w:rsidR="00E53D6F">
        <w:t xml:space="preserve">-DDI, EDDI, and </w:t>
      </w:r>
      <w:r>
        <w:t>DDI inte</w:t>
      </w:r>
      <w:r w:rsidR="00FE6A3A">
        <w:t>rval, which can be previewed on-</w:t>
      </w:r>
      <w:r>
        <w:t xml:space="preserve">screen and downloaded </w:t>
      </w:r>
      <w:r w:rsidR="006460B5">
        <w:t>as a comma delimited</w:t>
      </w:r>
      <w:r>
        <w:t xml:space="preserve"> file. </w:t>
      </w:r>
      <w:r w:rsidR="00F35B2A">
        <w:t>Users can specify a multiple of the diagnostic delay variability parameter</w:t>
      </w:r>
      <w:r w:rsidR="004627BF">
        <w:t xml:space="preserve"> (</w:t>
      </w:r>
      <m:oMath>
        <m:r>
          <w:rPr>
            <w:rFonts w:ascii="Cambria Math" w:hAnsi="Cambria Math"/>
          </w:rPr>
          <m:t>σ</m:t>
        </m:r>
      </m:oMath>
      <w:r w:rsidR="004627BF">
        <w:t>)</w:t>
      </w:r>
      <w:r w:rsidR="00F35B2A">
        <w:t xml:space="preserve"> </w:t>
      </w:r>
      <w:r w:rsidR="004627BF">
        <w:t>w</w:t>
      </w:r>
      <w:r w:rsidR="00FE6A3A">
        <w:t>hich can be added to the EP/LP</w:t>
      </w:r>
      <w:r w:rsidR="00F35B2A">
        <w:t xml:space="preserve">-DDI interval to provide an appropriate ‘confidence interval’, or </w:t>
      </w:r>
      <w:r w:rsidR="00CF7803">
        <w:t xml:space="preserve">‘range of </w:t>
      </w:r>
      <w:r w:rsidR="00F35B2A">
        <w:t>prior support’.</w:t>
      </w:r>
    </w:p>
    <w:p w14:paraId="7599B188" w14:textId="77777777" w:rsidR="00D9797A" w:rsidRPr="00831FCB" w:rsidRDefault="00D9797A" w:rsidP="004B0A05">
      <w:pPr>
        <w:pStyle w:val="Heading2"/>
      </w:pPr>
      <w:r w:rsidRPr="00831FCB">
        <w:t>Source code, distribution, modification</w:t>
      </w:r>
    </w:p>
    <w:p w14:paraId="243C9AE8" w14:textId="60E2CAFC" w:rsidR="00D9797A" w:rsidRDefault="00D9797A" w:rsidP="004B0A05">
      <w:pPr>
        <w:pStyle w:val="Paragraph"/>
      </w:pPr>
      <w:r>
        <w:t xml:space="preserve">The whole code base for the tool is available in a </w:t>
      </w:r>
      <w:r w:rsidR="00FE6A3A">
        <w:t>pu</w:t>
      </w:r>
      <w:r w:rsidR="003B1B79">
        <w:t>blic</w:t>
      </w:r>
      <w:r w:rsidR="00EE5451">
        <w:t xml:space="preserve"> </w:t>
      </w:r>
      <w:r w:rsidR="003B1B79">
        <w:t xml:space="preserve">repository on </w:t>
      </w:r>
      <w:proofErr w:type="spellStart"/>
      <w:r w:rsidR="003B1B79">
        <w:t>G</w:t>
      </w:r>
      <w:r w:rsidR="00EE5451">
        <w:t>ithub</w:t>
      </w:r>
      <w:proofErr w:type="spellEnd"/>
      <w:r w:rsidR="00EE5451">
        <w:t xml:space="preserve"> (</w:t>
      </w:r>
      <w:hyperlink r:id="rId22" w:history="1">
        <w:r w:rsidR="003B1B79" w:rsidRPr="00286B95">
          <w:rPr>
            <w:rStyle w:val="Hyperlink"/>
          </w:rPr>
          <w:t>https://github.com/SACEMA/infection-dating-tool</w:t>
        </w:r>
      </w:hyperlink>
      <w:r>
        <w:t>)</w:t>
      </w:r>
      <w:r w:rsidR="003B1B79">
        <w:t>,</w:t>
      </w:r>
      <w:r>
        <w:t xml:space="preserve"> and so</w:t>
      </w:r>
      <w:r w:rsidR="00FE6A3A">
        <w:t xml:space="preserve"> </w:t>
      </w:r>
      <w:r>
        <w:t xml:space="preserve">anyone can deploy their own copy of the tool, or </w:t>
      </w:r>
      <w:r w:rsidR="00B91A49">
        <w:t xml:space="preserve">fork </w:t>
      </w:r>
      <w:r w:rsidR="003B1B79">
        <w:t>the</w:t>
      </w:r>
      <w:r w:rsidR="00B91A49">
        <w:t xml:space="preserve"> repository and </w:t>
      </w:r>
      <w:r>
        <w:t>make modifications, as long as the origin of the code is acknowledged and dissemination is also in open source form</w:t>
      </w:r>
      <w:r w:rsidR="00BE074F">
        <w:t xml:space="preserve"> under the same licensing.</w:t>
      </w:r>
      <w:r>
        <w:t xml:space="preserve"> </w:t>
      </w:r>
      <w:r w:rsidR="00FE5E89">
        <w:t xml:space="preserve">The </w:t>
      </w:r>
      <w:proofErr w:type="gramStart"/>
      <w:r w:rsidR="00FE5E89">
        <w:t>developers</w:t>
      </w:r>
      <w:proofErr w:type="gramEnd"/>
      <w:r w:rsidR="00FE5E89">
        <w:t xml:space="preserve"> welcome contributions to the code base via ‘pull requests’. </w:t>
      </w:r>
      <w:r>
        <w:t xml:space="preserve">Test characteristics for </w:t>
      </w:r>
      <w:r w:rsidR="003853FB">
        <w:t xml:space="preserve">the more than 60 </w:t>
      </w:r>
      <w:r>
        <w:t>core HIV diagnostic tests are included in the code base.</w:t>
      </w:r>
    </w:p>
    <w:p w14:paraId="440F6A5B" w14:textId="0192B2F5" w:rsidR="00D9797A" w:rsidRDefault="00750C82" w:rsidP="004B0A05">
      <w:pPr>
        <w:pStyle w:val="Paragraph"/>
      </w:pPr>
      <w:r>
        <w:t>As c</w:t>
      </w:r>
      <w:r w:rsidR="00D9797A">
        <w:t xml:space="preserve">onsistent infection dating could be of interest </w:t>
      </w:r>
      <w:r w:rsidR="00B91A49">
        <w:t>in the study of</w:t>
      </w:r>
      <w:r w:rsidR="00D9797A">
        <w:t xml:space="preserve"> other infections</w:t>
      </w:r>
      <w:r w:rsidR="005D57E2">
        <w:t>,</w:t>
      </w:r>
      <w:r w:rsidR="00D9797A">
        <w:t xml:space="preserve"> a </w:t>
      </w:r>
      <w:r w:rsidR="005D57E2">
        <w:t>separate version</w:t>
      </w:r>
      <w:r w:rsidR="00D9797A">
        <w:t xml:space="preserve"> of the system could be deplo</w:t>
      </w:r>
      <w:r w:rsidR="005D57E2">
        <w:t>yed to handle other infections</w:t>
      </w:r>
      <w:r>
        <w:t>, in contexts where multiple diagnostic platforms/algorithms have been used within a single data set intended for a unified analysis</w:t>
      </w:r>
      <w:r w:rsidR="005D57E2">
        <w:t xml:space="preserve">. This </w:t>
      </w:r>
      <w:r w:rsidR="00BE074F">
        <w:t xml:space="preserve">would naturally involve </w:t>
      </w:r>
      <w:r w:rsidR="005D57E2">
        <w:t>a completely fresh version of all data</w:t>
      </w:r>
      <w:r>
        <w:t xml:space="preserve"> in</w:t>
      </w:r>
      <w:r w:rsidR="00BE074F">
        <w:t xml:space="preserve"> the </w:t>
      </w:r>
      <w:r w:rsidR="005D57E2">
        <w:t>‘</w:t>
      </w:r>
      <w:r w:rsidR="00BE074F">
        <w:t>tests</w:t>
      </w:r>
      <w:r w:rsidR="005D57E2">
        <w:t>’</w:t>
      </w:r>
      <w:r w:rsidR="00BE074F">
        <w:t xml:space="preserve"> and </w:t>
      </w:r>
      <w:r w:rsidR="005D57E2">
        <w:t>‘</w:t>
      </w:r>
      <w:r w:rsidR="00BE074F">
        <w:t>test-properties</w:t>
      </w:r>
      <w:r w:rsidR="005D57E2">
        <w:t>’</w:t>
      </w:r>
      <w:r w:rsidR="00BE074F">
        <w:t xml:space="preserve"> tables of the tool</w:t>
      </w:r>
      <w:r w:rsidR="005D57E2">
        <w:t>’s</w:t>
      </w:r>
      <w:r w:rsidR="00BE074F">
        <w:t xml:space="preserve"> database</w:t>
      </w:r>
      <w:r w:rsidR="00D9797A">
        <w:t>.</w:t>
      </w:r>
    </w:p>
    <w:p w14:paraId="18596CDC" w14:textId="65D94FB7" w:rsidR="00D9797A" w:rsidRPr="00D66273" w:rsidRDefault="00D9797A" w:rsidP="00EA41C1">
      <w:pPr>
        <w:pStyle w:val="Heading1"/>
      </w:pPr>
      <w:r w:rsidRPr="00D66273">
        <w:t>Conclusion</w:t>
      </w:r>
    </w:p>
    <w:p w14:paraId="64235F23" w14:textId="5ED47BD0" w:rsidR="007F2238" w:rsidRDefault="00D9797A" w:rsidP="00EA41C1">
      <w:pPr>
        <w:pStyle w:val="Paragraph"/>
      </w:pPr>
      <w:r>
        <w:t xml:space="preserve">Consistent dating of infection events across subjects has obvious </w:t>
      </w:r>
      <w:r w:rsidR="005D57E2">
        <w:t>utility</w:t>
      </w:r>
      <w:r>
        <w:t xml:space="preserve"> when analysing </w:t>
      </w:r>
      <w:r w:rsidR="00750C82">
        <w:t>multi-site data</w:t>
      </w:r>
      <w:r>
        <w:t xml:space="preserve">sets that </w:t>
      </w:r>
      <w:r w:rsidR="00750C82">
        <w:t>contain</w:t>
      </w:r>
      <w:r>
        <w:t xml:space="preserve"> different underlying screening algorithms. </w:t>
      </w:r>
      <w:r w:rsidR="00750C82">
        <w:t>Consistent use of ‘diagnostic history’ information is also valuable for individual-</w:t>
      </w:r>
      <w:r>
        <w:t xml:space="preserve">level interpretation of </w:t>
      </w:r>
      <w:r w:rsidR="00750C82">
        <w:t xml:space="preserve">infection </w:t>
      </w:r>
      <w:r>
        <w:t>staging at diagnosis.</w:t>
      </w:r>
    </w:p>
    <w:p w14:paraId="5BE988D3" w14:textId="0A1BBB0F" w:rsidR="00D66273" w:rsidRDefault="00750C82" w:rsidP="00EA41C1">
      <w:pPr>
        <w:pStyle w:val="Paragraph"/>
      </w:pPr>
      <w:r>
        <w:t xml:space="preserve">Even in </w:t>
      </w:r>
      <w:r w:rsidR="007F2238">
        <w:t>intensive studies</w:t>
      </w:r>
      <w:r>
        <w:t xml:space="preserve"> from which ‘diagnostic delay</w:t>
      </w:r>
      <w:r w:rsidR="00CF7803">
        <w:t>’</w:t>
      </w:r>
      <w:r>
        <w:t xml:space="preserve"> estimates</w:t>
      </w:r>
      <w:r w:rsidR="00CF7803">
        <w:t xml:space="preserve"> are </w:t>
      </w:r>
      <w:r>
        <w:t>drawn, it is quite difficult to determine the actual date of infectious exposure</w:t>
      </w:r>
      <w:r w:rsidR="00CF7803">
        <w:t>. W</w:t>
      </w:r>
      <w:r w:rsidR="007F2238">
        <w:t xml:space="preserve">e have adopted a nomenclature based on the earliest date on which an infection would have </w:t>
      </w:r>
      <w:r w:rsidR="005D57E2">
        <w:t xml:space="preserve">had </w:t>
      </w:r>
      <w:r>
        <w:t xml:space="preserve">50% probability of being detected </w:t>
      </w:r>
      <w:r w:rsidR="007F2238">
        <w:t>using a viral load assay with a detection threshold of 1 copy per ml, and we refer</w:t>
      </w:r>
      <w:r w:rsidR="001379F4">
        <w:t xml:space="preserve"> to this date as the </w:t>
      </w:r>
      <w:r w:rsidR="00993BE6">
        <w:t>D</w:t>
      </w:r>
      <w:r w:rsidR="007F2238">
        <w:t>a</w:t>
      </w:r>
      <w:r w:rsidR="001379F4">
        <w:t>te of Detectable Infection</w:t>
      </w:r>
      <w:r>
        <w:t xml:space="preserve"> (</w:t>
      </w:r>
      <w:r w:rsidR="007F2238">
        <w:t>DDI</w:t>
      </w:r>
      <w:r>
        <w:t>)</w:t>
      </w:r>
      <w:r w:rsidR="007F2238">
        <w:t xml:space="preserve">. </w:t>
      </w:r>
      <w:r w:rsidR="00D9797A">
        <w:t xml:space="preserve"> </w:t>
      </w:r>
    </w:p>
    <w:p w14:paraId="60A13DF8" w14:textId="3CDB51AF" w:rsidR="00D9797A" w:rsidRDefault="00D66273" w:rsidP="00EA41C1">
      <w:pPr>
        <w:pStyle w:val="Paragraph"/>
      </w:pPr>
      <w:r>
        <w:t>We have presented a simple logic to the interpretation of ‘diagnostic testing histories’ in</w:t>
      </w:r>
      <w:r w:rsidR="00FF2FC6">
        <w:t>to ‘infection date</w:t>
      </w:r>
      <w:r w:rsidR="005903F9">
        <w:t xml:space="preserve"> estimates’, either as a point estimate </w:t>
      </w:r>
      <w:r w:rsidR="00750C82">
        <w:t>(EDDI) or an interval (EP-DDI – LP</w:t>
      </w:r>
      <w:r w:rsidR="005903F9">
        <w:t>-DDI)</w:t>
      </w:r>
      <w:r w:rsidR="00847B9F">
        <w:t>, along with a publicly-accessible online tool that will support wider application of this logic</w:t>
      </w:r>
      <w:r w:rsidR="005903F9">
        <w:t xml:space="preserve">. The DDI interval </w:t>
      </w:r>
      <w:r w:rsidR="00750C82">
        <w:t>is not easily</w:t>
      </w:r>
      <w:r w:rsidR="005903F9">
        <w:t xml:space="preserve"> frame</w:t>
      </w:r>
      <w:r w:rsidR="00750C82">
        <w:t>d</w:t>
      </w:r>
      <w:r w:rsidR="005903F9">
        <w:t xml:space="preserve"> as a formal confidence interval or posterior percentile, due to limitations of describing test performance variability</w:t>
      </w:r>
      <w:r w:rsidR="00750C82">
        <w:t xml:space="preserve">. However, </w:t>
      </w:r>
      <w:r w:rsidR="00705593">
        <w:t xml:space="preserve">this is a detail on which users </w:t>
      </w:r>
      <w:r w:rsidR="00750C82">
        <w:t xml:space="preserve">of the tool </w:t>
      </w:r>
      <w:r w:rsidR="00705593">
        <w:t>can exercise their choices for safety margins</w:t>
      </w:r>
      <w:r w:rsidR="005903F9">
        <w:t>.</w:t>
      </w:r>
    </w:p>
    <w:p w14:paraId="64111AC9" w14:textId="77777777" w:rsidR="00A62F04" w:rsidRDefault="00A62F04">
      <w:pPr>
        <w:rPr>
          <w:b/>
        </w:rPr>
      </w:pPr>
      <w:r>
        <w:rPr>
          <w:b/>
        </w:rPr>
        <w:br w:type="page"/>
      </w:r>
    </w:p>
    <w:p w14:paraId="614FBAA6" w14:textId="3E691040" w:rsidR="009E4E08" w:rsidRPr="009E4E08" w:rsidRDefault="00EA41C1" w:rsidP="009339A5">
      <w:pPr>
        <w:pStyle w:val="Title"/>
      </w:pPr>
      <w:r>
        <w:lastRenderedPageBreak/>
        <w:t>Appendix:</w:t>
      </w:r>
      <w:r w:rsidR="009E4E08" w:rsidRPr="009E4E08">
        <w:t xml:space="preserve"> </w:t>
      </w:r>
      <w:r>
        <w:t>W</w:t>
      </w:r>
      <w:r w:rsidR="009E4E08" w:rsidRPr="009E4E08">
        <w:t>eb interface layout overview</w:t>
      </w:r>
    </w:p>
    <w:p w14:paraId="088D496C" w14:textId="56246758" w:rsidR="00214B70" w:rsidRDefault="00065E09" w:rsidP="00D64339">
      <w:pPr>
        <w:pStyle w:val="Paragraph"/>
      </w:pPr>
      <w:r>
        <w:t xml:space="preserve">Once logged in, the system presents users with </w:t>
      </w:r>
      <w:r w:rsidRPr="00701B6B">
        <w:t>four</w:t>
      </w:r>
      <w:r>
        <w:t xml:space="preserve"> primary views/pages, accessible </w:t>
      </w:r>
      <w:r w:rsidR="00BD73A4">
        <w:t xml:space="preserve">via links spread horizontally, tab-like, </w:t>
      </w:r>
      <w:r w:rsidR="009E4E08">
        <w:t>below the page header</w:t>
      </w:r>
      <w:r w:rsidR="00EA1EE2">
        <w:t>, as shown in F</w:t>
      </w:r>
      <w:r w:rsidR="00214B70">
        <w:t>igure A.1</w:t>
      </w:r>
      <w:r w:rsidR="009E4E08">
        <w:t xml:space="preserve">. </w:t>
      </w:r>
      <w:r w:rsidR="0010429E">
        <w:t>The first three are described in turn below, while the fourth (“Residual Risk”) is the subject of a separate publication (</w:t>
      </w:r>
      <w:proofErr w:type="spellStart"/>
      <w:r w:rsidR="0010429E">
        <w:t>Welte</w:t>
      </w:r>
      <w:proofErr w:type="spellEnd"/>
      <w:r w:rsidR="0010429E">
        <w:t xml:space="preserve"> </w:t>
      </w:r>
      <w:r w:rsidR="0010429E" w:rsidRPr="0010429E">
        <w:rPr>
          <w:i/>
        </w:rPr>
        <w:t>et al.</w:t>
      </w:r>
      <w:r w:rsidR="0010429E">
        <w:t>, forthcoming).</w:t>
      </w:r>
    </w:p>
    <w:p w14:paraId="17FFD41C" w14:textId="3802BE43" w:rsidR="00701B6B" w:rsidRPr="009339A5" w:rsidRDefault="009339A5" w:rsidP="009339A5">
      <w:pPr>
        <w:pStyle w:val="Figurecaption"/>
      </w:pPr>
      <w:r w:rsidRPr="009339A5">
        <w:t>Figure A.1: Navigation</w:t>
      </w:r>
    </w:p>
    <w:p w14:paraId="3A5F3E72" w14:textId="4F376230" w:rsidR="009339A5" w:rsidRDefault="009339A5" w:rsidP="00D64339">
      <w:pPr>
        <w:pStyle w:val="Paragraph"/>
      </w:pPr>
      <w:r>
        <w:rPr>
          <w:noProof/>
          <w:lang w:val="en-ZA" w:eastAsia="en-ZA"/>
        </w:rPr>
        <w:drawing>
          <wp:inline distT="0" distB="0" distL="0" distR="0" wp14:anchorId="1ABEB012" wp14:editId="5951F3CC">
            <wp:extent cx="5731510" cy="120142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8-01-23 at 12.17.18.png"/>
                    <pic:cNvPicPr/>
                  </pic:nvPicPr>
                  <pic:blipFill>
                    <a:blip r:embed="rId23">
                      <a:extLst>
                        <a:ext uri="{28A0092B-C50C-407E-A947-70E740481C1C}">
                          <a14:useLocalDpi xmlns:a14="http://schemas.microsoft.com/office/drawing/2010/main" val="0"/>
                        </a:ext>
                      </a:extLst>
                    </a:blip>
                    <a:stretch>
                      <a:fillRect/>
                    </a:stretch>
                  </pic:blipFill>
                  <pic:spPr>
                    <a:xfrm>
                      <a:off x="0" y="0"/>
                      <a:ext cx="5731510" cy="1201420"/>
                    </a:xfrm>
                    <a:prstGeom prst="rect">
                      <a:avLst/>
                    </a:prstGeom>
                  </pic:spPr>
                </pic:pic>
              </a:graphicData>
            </a:graphic>
          </wp:inline>
        </w:drawing>
      </w:r>
    </w:p>
    <w:p w14:paraId="5724355A" w14:textId="0AF84961" w:rsidR="00065E09" w:rsidRPr="00E547B1" w:rsidRDefault="009339A5" w:rsidP="009339A5">
      <w:pPr>
        <w:pStyle w:val="Heading1"/>
      </w:pPr>
      <w:r>
        <w:t>Testing Histories</w:t>
      </w:r>
    </w:p>
    <w:p w14:paraId="5EA8620F" w14:textId="2C889B85" w:rsidR="00E547B1" w:rsidRDefault="00E547B1" w:rsidP="00D64339">
      <w:pPr>
        <w:pStyle w:val="Paragraph"/>
      </w:pPr>
      <w:r>
        <w:t>This tab (</w:t>
      </w:r>
      <w:r w:rsidR="00EA1EE2">
        <w:t>F</w:t>
      </w:r>
      <w:r>
        <w:t>igure A.2) allows users to locate, view and deleted previously uploaded ‘testing histories’ and to upload new ones. It is also where users trigger the action of processing the uploaded ‘testing histories’ into ‘infection dating estimates’, which can then be viewed and saved (downloaded).</w:t>
      </w:r>
    </w:p>
    <w:p w14:paraId="5C49F26B" w14:textId="5E54E0F6" w:rsidR="009339A5" w:rsidRDefault="009339A5" w:rsidP="009339A5">
      <w:pPr>
        <w:pStyle w:val="Figurecaption"/>
      </w:pPr>
      <w:r>
        <w:t>Figure A.2: Testing Histories</w:t>
      </w:r>
    </w:p>
    <w:p w14:paraId="1BE5EA29" w14:textId="5F474C9C" w:rsidR="009339A5" w:rsidRDefault="009339A5" w:rsidP="00D64339">
      <w:pPr>
        <w:pStyle w:val="Paragraph"/>
      </w:pPr>
      <w:r>
        <w:rPr>
          <w:noProof/>
          <w:lang w:val="en-ZA" w:eastAsia="en-ZA"/>
        </w:rPr>
        <w:drawing>
          <wp:inline distT="0" distB="0" distL="0" distR="0" wp14:anchorId="4D52E964" wp14:editId="4179B742">
            <wp:extent cx="5731510" cy="187261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8-01-23 at 12.40.46.png"/>
                    <pic:cNvPicPr/>
                  </pic:nvPicPr>
                  <pic:blipFill>
                    <a:blip r:embed="rId24">
                      <a:extLst>
                        <a:ext uri="{28A0092B-C50C-407E-A947-70E740481C1C}">
                          <a14:useLocalDpi xmlns:a14="http://schemas.microsoft.com/office/drawing/2010/main" val="0"/>
                        </a:ext>
                      </a:extLst>
                    </a:blip>
                    <a:stretch>
                      <a:fillRect/>
                    </a:stretch>
                  </pic:blipFill>
                  <pic:spPr>
                    <a:xfrm>
                      <a:off x="0" y="0"/>
                      <a:ext cx="5731510" cy="1872615"/>
                    </a:xfrm>
                    <a:prstGeom prst="rect">
                      <a:avLst/>
                    </a:prstGeom>
                  </pic:spPr>
                </pic:pic>
              </a:graphicData>
            </a:graphic>
          </wp:inline>
        </w:drawing>
      </w:r>
    </w:p>
    <w:p w14:paraId="231FA147" w14:textId="2E1F58C8" w:rsidR="00D1123D" w:rsidRPr="00E547B1" w:rsidRDefault="00214B70" w:rsidP="009339A5">
      <w:pPr>
        <w:pStyle w:val="Heading1"/>
      </w:pPr>
      <w:r w:rsidRPr="00E547B1">
        <w:t>Mapping</w:t>
      </w:r>
    </w:p>
    <w:p w14:paraId="039DBC6A" w14:textId="201BBFDA" w:rsidR="00E547B1" w:rsidRDefault="00E547B1" w:rsidP="00D64339">
      <w:pPr>
        <w:pStyle w:val="Paragraph"/>
      </w:pPr>
      <w:r>
        <w:t xml:space="preserve">This tab </w:t>
      </w:r>
      <w:r w:rsidR="00EA1EE2">
        <w:t>(F</w:t>
      </w:r>
      <w:r w:rsidR="00993BE6">
        <w:t xml:space="preserve">igure A.3) </w:t>
      </w:r>
      <w:r>
        <w:t>allows users to link strings (alphanumeric codes) in their data files to tests in the online database, hence linking records in uploaded files to the applicable diagnostic delays.</w:t>
      </w:r>
    </w:p>
    <w:p w14:paraId="75783118" w14:textId="6DC5DB4E" w:rsidR="009339A5" w:rsidRDefault="009339A5" w:rsidP="009339A5">
      <w:pPr>
        <w:pStyle w:val="Figurecaption"/>
      </w:pPr>
      <w:r>
        <w:lastRenderedPageBreak/>
        <w:t>Figure A.3: Mapping</w:t>
      </w:r>
    </w:p>
    <w:p w14:paraId="1F0068EC" w14:textId="44868B5C" w:rsidR="009339A5" w:rsidRDefault="009339A5" w:rsidP="00D64339">
      <w:pPr>
        <w:pStyle w:val="Paragraph"/>
      </w:pPr>
      <w:r>
        <w:rPr>
          <w:noProof/>
          <w:lang w:val="en-ZA" w:eastAsia="en-ZA"/>
        </w:rPr>
        <w:drawing>
          <wp:inline distT="0" distB="0" distL="0" distR="0" wp14:anchorId="789D2F12" wp14:editId="0938B175">
            <wp:extent cx="5731510" cy="24257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8-01-23 at 12.40.55.png"/>
                    <pic:cNvPicPr/>
                  </pic:nvPicPr>
                  <pic:blipFill>
                    <a:blip r:embed="rId25">
                      <a:extLst>
                        <a:ext uri="{28A0092B-C50C-407E-A947-70E740481C1C}">
                          <a14:useLocalDpi xmlns:a14="http://schemas.microsoft.com/office/drawing/2010/main" val="0"/>
                        </a:ext>
                      </a:extLst>
                    </a:blip>
                    <a:stretch>
                      <a:fillRect/>
                    </a:stretch>
                  </pic:blipFill>
                  <pic:spPr>
                    <a:xfrm>
                      <a:off x="0" y="0"/>
                      <a:ext cx="5731510" cy="2425700"/>
                    </a:xfrm>
                    <a:prstGeom prst="rect">
                      <a:avLst/>
                    </a:prstGeom>
                  </pic:spPr>
                </pic:pic>
              </a:graphicData>
            </a:graphic>
          </wp:inline>
        </w:drawing>
      </w:r>
    </w:p>
    <w:p w14:paraId="6E039A93" w14:textId="6E779E18" w:rsidR="00214B70" w:rsidRPr="00E547B1" w:rsidRDefault="00214B70" w:rsidP="009339A5">
      <w:pPr>
        <w:pStyle w:val="Heading1"/>
      </w:pPr>
      <w:r w:rsidRPr="00E547B1">
        <w:t>Tests</w:t>
      </w:r>
    </w:p>
    <w:p w14:paraId="3E5304BB" w14:textId="661842C5" w:rsidR="00E547B1" w:rsidRDefault="00E547B1" w:rsidP="00D64339">
      <w:pPr>
        <w:pStyle w:val="Paragraph"/>
      </w:pPr>
      <w:r>
        <w:t xml:space="preserve">This tab </w:t>
      </w:r>
      <w:r w:rsidR="00EA1EE2">
        <w:t>(F</w:t>
      </w:r>
      <w:r w:rsidR="00993BE6">
        <w:t xml:space="preserve">igure A.4) </w:t>
      </w:r>
      <w:r>
        <w:t xml:space="preserve">allows users to view the existing database of diagnostic tests, and to add new ones if necessary. Note that each </w:t>
      </w:r>
      <w:r w:rsidR="009339A5">
        <w:t>user</w:t>
      </w:r>
      <w:r>
        <w:t xml:space="preserve"> sees only the shared developer-maintained list of tests, plus his/her own – not those added by other users.</w:t>
      </w:r>
      <w:r w:rsidR="004C6197">
        <w:t xml:space="preserve"> This page further allows the user to set a viral load growth rate and to select a multiple of the </w:t>
      </w:r>
      <w:proofErr w:type="spellStart"/>
      <w:r w:rsidR="00F44C1E">
        <w:t>intersubject</w:t>
      </w:r>
      <w:proofErr w:type="spellEnd"/>
      <w:r w:rsidR="00F44C1E">
        <w:t xml:space="preserve"> </w:t>
      </w:r>
      <w:r w:rsidR="004C6197">
        <w:t>variability parameter (</w:t>
      </w:r>
      <m:oMath>
        <m:r>
          <w:rPr>
            <w:rFonts w:ascii="Cambria Math" w:hAnsi="Cambria Math"/>
          </w:rPr>
          <m:t>σ</m:t>
        </m:r>
      </m:oMath>
      <w:r w:rsidR="004C6197">
        <w:t xml:space="preserve">) </w:t>
      </w:r>
      <w:r w:rsidR="00C053F4">
        <w:t xml:space="preserve">of the relevant test’s diagnostic delay </w:t>
      </w:r>
      <w:r w:rsidR="00B03DF1">
        <w:t xml:space="preserve">to apply to EP-DDI and LP-DDI </w:t>
      </w:r>
      <w:r w:rsidR="00C053F4">
        <w:t xml:space="preserve">estimates </w:t>
      </w:r>
      <w:r w:rsidR="00B03DF1">
        <w:t xml:space="preserve">as </w:t>
      </w:r>
      <w:r w:rsidR="00C053F4">
        <w:t xml:space="preserve">an additional safety margin, as </w:t>
      </w:r>
      <w:r w:rsidR="00B03DF1">
        <w:t xml:space="preserve">described in the </w:t>
      </w:r>
      <w:r w:rsidR="00C053F4">
        <w:t>main text</w:t>
      </w:r>
      <w:r w:rsidR="00B03DF1">
        <w:t>.</w:t>
      </w:r>
    </w:p>
    <w:p w14:paraId="0D4E0293" w14:textId="3432199C" w:rsidR="009339A5" w:rsidRDefault="009339A5" w:rsidP="009339A5">
      <w:pPr>
        <w:pStyle w:val="Figurecaption"/>
      </w:pPr>
      <w:r>
        <w:lastRenderedPageBreak/>
        <w:t>Figure A.4: Tests</w:t>
      </w:r>
    </w:p>
    <w:p w14:paraId="04C56EAA" w14:textId="76096DC2" w:rsidR="009339A5" w:rsidRDefault="009339A5" w:rsidP="00D64339">
      <w:pPr>
        <w:pStyle w:val="Paragraph"/>
      </w:pPr>
      <w:r>
        <w:rPr>
          <w:noProof/>
          <w:lang w:val="en-ZA" w:eastAsia="en-ZA"/>
        </w:rPr>
        <w:drawing>
          <wp:inline distT="0" distB="0" distL="0" distR="0" wp14:anchorId="62C4B412" wp14:editId="664A4282">
            <wp:extent cx="5731510" cy="4672965"/>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8-01-23 at 12.40.19.png"/>
                    <pic:cNvPicPr/>
                  </pic:nvPicPr>
                  <pic:blipFill>
                    <a:blip r:embed="rId26">
                      <a:extLst>
                        <a:ext uri="{28A0092B-C50C-407E-A947-70E740481C1C}">
                          <a14:useLocalDpi xmlns:a14="http://schemas.microsoft.com/office/drawing/2010/main" val="0"/>
                        </a:ext>
                      </a:extLst>
                    </a:blip>
                    <a:stretch>
                      <a:fillRect/>
                    </a:stretch>
                  </pic:blipFill>
                  <pic:spPr>
                    <a:xfrm>
                      <a:off x="0" y="0"/>
                      <a:ext cx="5731510" cy="4672965"/>
                    </a:xfrm>
                    <a:prstGeom prst="rect">
                      <a:avLst/>
                    </a:prstGeom>
                  </pic:spPr>
                </pic:pic>
              </a:graphicData>
            </a:graphic>
          </wp:inline>
        </w:drawing>
      </w:r>
    </w:p>
    <w:p w14:paraId="34ED7C75" w14:textId="77777777" w:rsidR="00293C2E" w:rsidRDefault="00293C2E" w:rsidP="00293C2E">
      <w:pPr>
        <w:pStyle w:val="Heading1"/>
      </w:pPr>
      <w:r>
        <w:t>Results</w:t>
      </w:r>
    </w:p>
    <w:p w14:paraId="15CC6FEB" w14:textId="1538273F" w:rsidR="00293C2E" w:rsidRPr="00293C2E" w:rsidRDefault="0030636C" w:rsidP="00293C2E">
      <w:pPr>
        <w:pStyle w:val="Paragraph"/>
      </w:pPr>
      <w:r>
        <w:t>Processing can be triggered after test codes have been mapped to specific assays in the database (and test property estimates have been selected</w:t>
      </w:r>
      <w:r w:rsidR="00A12854">
        <w:t xml:space="preserve">). Each file that has been uploaded on the “Testing Histories” tab has a “Mapping” link and, once </w:t>
      </w:r>
      <w:r w:rsidR="00522E62">
        <w:t>mapping has been completed, “Process” link. After processing, results can be viewed and downloaded on a per-file basis</w:t>
      </w:r>
      <w:r w:rsidR="00EA1EE2">
        <w:t xml:space="preserve"> (Figure A.5)</w:t>
      </w:r>
      <w:r w:rsidR="00522E62">
        <w:t>.</w:t>
      </w:r>
    </w:p>
    <w:p w14:paraId="5EEE54EC" w14:textId="783CD7AB" w:rsidR="00293C2E" w:rsidRPr="00E547B1" w:rsidRDefault="00293C2E" w:rsidP="00293C2E">
      <w:pPr>
        <w:pStyle w:val="Figurecaption"/>
      </w:pPr>
      <w:r>
        <w:lastRenderedPageBreak/>
        <w:t>Figure A.5: Results</w:t>
      </w:r>
    </w:p>
    <w:p w14:paraId="32886092" w14:textId="6ED1775D" w:rsidR="00293C2E" w:rsidRPr="00293C2E" w:rsidRDefault="00293C2E" w:rsidP="00D64339">
      <w:pPr>
        <w:pStyle w:val="Heading2"/>
        <w:rPr>
          <w:i w:val="0"/>
        </w:rPr>
      </w:pPr>
      <w:r>
        <w:rPr>
          <w:i w:val="0"/>
          <w:noProof/>
          <w:lang w:val="en-ZA" w:eastAsia="en-ZA"/>
        </w:rPr>
        <w:drawing>
          <wp:inline distT="0" distB="0" distL="0" distR="0" wp14:anchorId="74DD1960" wp14:editId="2B90FAC4">
            <wp:extent cx="5731510" cy="176911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18-01-23 at 12.41.08.png"/>
                    <pic:cNvPicPr/>
                  </pic:nvPicPr>
                  <pic:blipFill>
                    <a:blip r:embed="rId27">
                      <a:extLst>
                        <a:ext uri="{28A0092B-C50C-407E-A947-70E740481C1C}">
                          <a14:useLocalDpi xmlns:a14="http://schemas.microsoft.com/office/drawing/2010/main" val="0"/>
                        </a:ext>
                      </a:extLst>
                    </a:blip>
                    <a:stretch>
                      <a:fillRect/>
                    </a:stretch>
                  </pic:blipFill>
                  <pic:spPr>
                    <a:xfrm>
                      <a:off x="0" y="0"/>
                      <a:ext cx="5731510" cy="1769110"/>
                    </a:xfrm>
                    <a:prstGeom prst="rect">
                      <a:avLst/>
                    </a:prstGeom>
                  </pic:spPr>
                </pic:pic>
              </a:graphicData>
            </a:graphic>
          </wp:inline>
        </w:drawing>
      </w:r>
    </w:p>
    <w:p w14:paraId="73963C09" w14:textId="77777777" w:rsidR="00923D5A" w:rsidRDefault="00923D5A" w:rsidP="007F0AE5">
      <w:pPr>
        <w:pStyle w:val="Heading2"/>
      </w:pPr>
      <w:r>
        <w:t xml:space="preserve">Database Schema </w:t>
      </w:r>
    </w:p>
    <w:p w14:paraId="302A4B84" w14:textId="06E2DAED" w:rsidR="006E5270" w:rsidRDefault="00923D5A" w:rsidP="007F0AE5">
      <w:pPr>
        <w:pStyle w:val="Paragraph"/>
      </w:pPr>
      <w:r>
        <w:t xml:space="preserve">It is normal to capture study data in relational databases which </w:t>
      </w:r>
      <w:r w:rsidR="00F67738">
        <w:t>record</w:t>
      </w:r>
      <w:r w:rsidR="006E5270">
        <w:t>:</w:t>
      </w:r>
    </w:p>
    <w:p w14:paraId="0A669B37" w14:textId="77777777" w:rsidR="006E5270" w:rsidRPr="007F0AE5" w:rsidRDefault="00923D5A" w:rsidP="007F0AE5">
      <w:pPr>
        <w:pStyle w:val="ListParagraph"/>
        <w:numPr>
          <w:ilvl w:val="0"/>
          <w:numId w:val="24"/>
        </w:numPr>
      </w:pPr>
      <w:r>
        <w:t xml:space="preserve">a number of concrete and abstract </w:t>
      </w:r>
      <w:r w:rsidRPr="006E5270">
        <w:rPr>
          <w:b/>
        </w:rPr>
        <w:t>entities</w:t>
      </w:r>
      <w:r>
        <w:t xml:space="preserve"> in </w:t>
      </w:r>
      <w:r w:rsidRPr="006E5270">
        <w:rPr>
          <w:b/>
        </w:rPr>
        <w:t>tables</w:t>
      </w:r>
      <w:r>
        <w:t xml:space="preserve"> (in which columns define attributes and each row records an </w:t>
      </w:r>
      <w:r w:rsidRPr="007F0AE5">
        <w:t xml:space="preserve">instance of on entity, such as a person, a diagnostic assay, or a particular performance of a test together with its result), and </w:t>
      </w:r>
    </w:p>
    <w:p w14:paraId="50E55765" w14:textId="77777777" w:rsidR="00DF2AE4" w:rsidRDefault="00923D5A" w:rsidP="007F0AE5">
      <w:pPr>
        <w:pStyle w:val="ListParagraph"/>
        <w:numPr>
          <w:ilvl w:val="0"/>
          <w:numId w:val="24"/>
        </w:numPr>
      </w:pPr>
      <w:r w:rsidRPr="007F0AE5">
        <w:t>their relationships in inter</w:t>
      </w:r>
      <w:r w:rsidR="00DF2AE4">
        <w:t>-table referential constraints that</w:t>
      </w:r>
      <w:r w:rsidRPr="007F0AE5">
        <w:t xml:space="preserve"> link entities to each other </w:t>
      </w:r>
      <w:r w:rsidR="00DF2AE4">
        <w:t>in order to</w:t>
      </w:r>
      <w:r w:rsidRPr="007F0AE5">
        <w:t xml:space="preserve"> captur</w:t>
      </w:r>
      <w:r w:rsidR="00DF2AE4">
        <w:t>e</w:t>
      </w:r>
      <w:r w:rsidRPr="007F0AE5">
        <w:t xml:space="preserve"> critical details</w:t>
      </w:r>
      <w:r w:rsidR="00DF2AE4">
        <w:t xml:space="preserve"> such as</w:t>
      </w:r>
      <w:r w:rsidRPr="007F0AE5">
        <w:t xml:space="preserve"> whose test result </w:t>
      </w:r>
      <w:r w:rsidR="00DF2AE4">
        <w:t>is</w:t>
      </w:r>
      <w:r w:rsidRPr="007F0AE5">
        <w:t xml:space="preserve"> record</w:t>
      </w:r>
      <w:r w:rsidR="00DF2AE4">
        <w:t>ed</w:t>
      </w:r>
      <w:r w:rsidRPr="007F0AE5">
        <w:t>, which test was used</w:t>
      </w:r>
      <w:r w:rsidR="00DF2AE4">
        <w:t>, etc.</w:t>
      </w:r>
      <w:r w:rsidRPr="007F0AE5">
        <w:t xml:space="preserve"> </w:t>
      </w:r>
    </w:p>
    <w:p w14:paraId="1B0806F5" w14:textId="609D19AC" w:rsidR="00923D5A" w:rsidRDefault="00923D5A" w:rsidP="00DF2AE4">
      <w:pPr>
        <w:pStyle w:val="Paragraph"/>
      </w:pPr>
      <w:r w:rsidRPr="007F0AE5">
        <w:t>The reader is referred to the general literature for further information on relational</w:t>
      </w:r>
      <w:r>
        <w:t xml:space="preserve"> databases, </w:t>
      </w:r>
      <w:r w:rsidR="000E5760">
        <w:t>but</w:t>
      </w:r>
      <w:r>
        <w:t xml:space="preserve"> an intuitive grasp is </w:t>
      </w:r>
      <w:r w:rsidR="000E5760">
        <w:t>sufficient for understanding this section</w:t>
      </w:r>
      <w:r w:rsidR="00DF2AE4">
        <w:t>.</w:t>
      </w:r>
      <w:r>
        <w:t xml:space="preserve"> A few remarks on </w:t>
      </w:r>
      <w:r w:rsidR="00DF2AE4">
        <w:t>the key</w:t>
      </w:r>
      <w:r>
        <w:t xml:space="preserve"> table</w:t>
      </w:r>
      <w:r w:rsidR="00DF2AE4">
        <w:t>s are set out below</w:t>
      </w:r>
      <w:r>
        <w:t>:</w:t>
      </w:r>
    </w:p>
    <w:p w14:paraId="1DFFAD9D" w14:textId="1FA59821" w:rsidR="00923D5A" w:rsidRPr="007F0AE5" w:rsidRDefault="00C4425E" w:rsidP="007F0AE5">
      <w:pPr>
        <w:pStyle w:val="ListParagraph"/>
      </w:pPr>
      <w:r>
        <w:rPr>
          <w:b/>
        </w:rPr>
        <w:t>s</w:t>
      </w:r>
      <w:r w:rsidR="00923D5A" w:rsidRPr="0021042B">
        <w:rPr>
          <w:b/>
        </w:rPr>
        <w:t>ubjects</w:t>
      </w:r>
      <w:r w:rsidR="00923D5A">
        <w:t xml:space="preserve">: </w:t>
      </w:r>
      <w:r w:rsidR="00CC0A4B">
        <w:t>This table</w:t>
      </w:r>
      <w:r w:rsidR="0009280B">
        <w:t xml:space="preserve"> captures each unique study subject, and after infection date estimation has been performed, the subject’s EDDI, EP-DDI, LP-DDI and EDDI interval size</w:t>
      </w:r>
      <w:r w:rsidR="00923D5A" w:rsidRPr="007F0AE5">
        <w:t>.</w:t>
      </w:r>
    </w:p>
    <w:p w14:paraId="74B413E2" w14:textId="3F86A203" w:rsidR="00923D5A" w:rsidRDefault="009072FA" w:rsidP="007F0AE5">
      <w:pPr>
        <w:pStyle w:val="ListParagraph"/>
      </w:pPr>
      <w:proofErr w:type="spellStart"/>
      <w:r w:rsidRPr="005463CD">
        <w:rPr>
          <w:b/>
        </w:rPr>
        <w:t>diagnostic_test_history</w:t>
      </w:r>
      <w:proofErr w:type="spellEnd"/>
      <w:r w:rsidR="00923D5A" w:rsidRPr="007F0AE5">
        <w:t xml:space="preserve">: In this table, each </w:t>
      </w:r>
      <w:r w:rsidR="00CA5D5D">
        <w:t>test performed is recorded, by linking to the subjects table, and recording a date, a ‘test code’ and a result. During the estimation procedure</w:t>
      </w:r>
      <w:r w:rsidR="00F76656">
        <w:t>, a field containing an ‘adjusted date’ is populated, which records the ‘candidate’ EP-DDI (in the case of a negative result) or LP-DDI (in the case of a positive result)</w:t>
      </w:r>
      <w:r w:rsidR="000C0752">
        <w:t xml:space="preserve"> after the relevant diagnostic delay has been applied to the actual test date.</w:t>
      </w:r>
    </w:p>
    <w:p w14:paraId="2B021A91" w14:textId="19BC0626" w:rsidR="000C0752" w:rsidRDefault="000C0752" w:rsidP="007F0AE5">
      <w:pPr>
        <w:pStyle w:val="ListParagraph"/>
      </w:pPr>
      <w:proofErr w:type="spellStart"/>
      <w:r w:rsidRPr="005463CD">
        <w:rPr>
          <w:b/>
        </w:rPr>
        <w:t>diagnostic_tests</w:t>
      </w:r>
      <w:proofErr w:type="spellEnd"/>
      <w:r>
        <w:t xml:space="preserve">: </w:t>
      </w:r>
      <w:r w:rsidRPr="007F0AE5">
        <w:t>This is a look-up table listing all known tests applicable to the current purposes</w:t>
      </w:r>
      <w:r w:rsidR="00D32E3C">
        <w:t xml:space="preserve"> (both system-provided and user-provided)</w:t>
      </w:r>
      <w:r w:rsidRPr="007F0AE5">
        <w:t>. It is conceived here for a single condition (HIV), but the existing structure can be used even if multiple agents are tested for, as long as this is clearly recorded in the metadata, and consistently used. Note that a single platform which produces multiplexed results from a single specimen must be conceived, for the present purposes, as a separate test per analyte.</w:t>
      </w:r>
    </w:p>
    <w:p w14:paraId="2BA3D90E" w14:textId="61215760" w:rsidR="000C0752" w:rsidRPr="007F0AE5" w:rsidRDefault="00D32E3C" w:rsidP="007F0AE5">
      <w:pPr>
        <w:pStyle w:val="ListParagraph"/>
      </w:pPr>
      <w:proofErr w:type="spellStart"/>
      <w:r w:rsidRPr="005463CD">
        <w:rPr>
          <w:b/>
        </w:rPr>
        <w:t>test_property_estimates</w:t>
      </w:r>
      <w:proofErr w:type="spellEnd"/>
      <w:r>
        <w:t>: This table records diagnostic delay estimates (system and user-provided)</w:t>
      </w:r>
      <w:r w:rsidR="005463CD">
        <w:t>. It allows estimates per test, with system default estimates flagged.</w:t>
      </w:r>
    </w:p>
    <w:p w14:paraId="3B6BB99E" w14:textId="4F5DC86E" w:rsidR="00923D5A" w:rsidRDefault="005463CD" w:rsidP="007F0AE5">
      <w:pPr>
        <w:pStyle w:val="ListParagraph"/>
      </w:pPr>
      <w:proofErr w:type="spellStart"/>
      <w:r w:rsidRPr="005463CD">
        <w:rPr>
          <w:b/>
        </w:rPr>
        <w:t>test_property_mapping</w:t>
      </w:r>
      <w:proofErr w:type="spellEnd"/>
      <w:r>
        <w:t>: This table records user-specific mapping of test codes</w:t>
      </w:r>
      <w:r w:rsidR="00A4067D">
        <w:t xml:space="preserve"> by linking (for each user of the system) each test code</w:t>
      </w:r>
      <w:r>
        <w:t xml:space="preserve"> in the </w:t>
      </w:r>
      <w:proofErr w:type="spellStart"/>
      <w:r>
        <w:t>diagnostic_test_history</w:t>
      </w:r>
      <w:proofErr w:type="spellEnd"/>
      <w:r>
        <w:t xml:space="preserve"> table</w:t>
      </w:r>
      <w:r w:rsidR="00A4067D">
        <w:t xml:space="preserve"> to a test in the </w:t>
      </w:r>
      <w:proofErr w:type="spellStart"/>
      <w:r w:rsidR="00A4067D">
        <w:t>diagnostic_tests</w:t>
      </w:r>
      <w:proofErr w:type="spellEnd"/>
      <w:r w:rsidR="00A4067D">
        <w:t xml:space="preserve"> table as well as the </w:t>
      </w:r>
      <w:r w:rsidR="000E5760">
        <w:t>specific test property estimate ‘in use’ by that user for the test in question.</w:t>
      </w:r>
    </w:p>
    <w:p w14:paraId="26FAD860" w14:textId="136E0226" w:rsidR="009072FA" w:rsidRPr="007F0AE5" w:rsidRDefault="000E5760" w:rsidP="00923D5A">
      <w:pPr>
        <w:pStyle w:val="ListParagraph"/>
      </w:pPr>
      <w:r>
        <w:t>A</w:t>
      </w:r>
      <w:r w:rsidR="009072FA">
        <w:t xml:space="preserve"> number of subsidiary tables exist to manage users of the system and allow linking of personal data files, maps, tests, and test property estimates to specific users.</w:t>
      </w:r>
    </w:p>
    <w:p w14:paraId="084B8CA4" w14:textId="133CE238" w:rsidR="00D1123D" w:rsidRDefault="00FC0DAC" w:rsidP="00D64395">
      <w:pPr>
        <w:pStyle w:val="Heading1"/>
      </w:pPr>
      <w:r w:rsidRPr="002A4D27">
        <w:lastRenderedPageBreak/>
        <w:t>Author contributions</w:t>
      </w:r>
    </w:p>
    <w:p w14:paraId="54787D0B" w14:textId="5BF97993" w:rsidR="00EF17DA" w:rsidRDefault="00EA41C1">
      <w:r>
        <w:t>AW:</w:t>
      </w:r>
      <w:r w:rsidR="00463034" w:rsidRPr="00463034">
        <w:t xml:space="preserve"> </w:t>
      </w:r>
      <w:r>
        <w:t>F</w:t>
      </w:r>
      <w:r w:rsidR="00463034" w:rsidRPr="00463034">
        <w:t>irst draft</w:t>
      </w:r>
      <w:r w:rsidR="00112BF5">
        <w:t xml:space="preserve"> of manuscript, overall project leadership;</w:t>
      </w:r>
      <w:r>
        <w:t xml:space="preserve"> AW, EG and SF:</w:t>
      </w:r>
      <w:r w:rsidR="00FC0DAC">
        <w:t xml:space="preserve"> concept</w:t>
      </w:r>
      <w:r w:rsidR="00C931BA">
        <w:t>ualisation</w:t>
      </w:r>
      <w:r w:rsidR="00FC0DAC">
        <w:t>, data curatorship</w:t>
      </w:r>
      <w:r w:rsidR="00C931BA">
        <w:t>, code development</w:t>
      </w:r>
      <w:r>
        <w:t>,</w:t>
      </w:r>
      <w:r w:rsidR="00FC0DAC">
        <w:t xml:space="preserve"> </w:t>
      </w:r>
      <w:r w:rsidR="00465E37">
        <w:t>writing of the manuscript</w:t>
      </w:r>
      <w:r w:rsidR="00112BF5">
        <w:t>;</w:t>
      </w:r>
      <w:r w:rsidR="00F52260">
        <w:t xml:space="preserve"> </w:t>
      </w:r>
      <w:r w:rsidR="00FC0DAC">
        <w:t>RK, M</w:t>
      </w:r>
      <w:r w:rsidR="00F52260">
        <w:t>B, GM, CP:</w:t>
      </w:r>
      <w:r w:rsidR="00FC0DAC">
        <w:t xml:space="preserve"> conceptualisation</w:t>
      </w:r>
      <w:r w:rsidR="00112BF5">
        <w:t>;</w:t>
      </w:r>
      <w:r w:rsidR="00F52260">
        <w:t xml:space="preserve"> </w:t>
      </w:r>
      <w:r w:rsidR="00FC0DAC">
        <w:t>AP, JG, GP</w:t>
      </w:r>
      <w:r w:rsidR="00F52260">
        <w:t xml:space="preserve">, </w:t>
      </w:r>
      <w:r w:rsidR="00347ECB">
        <w:t>TC</w:t>
      </w:r>
      <w:r w:rsidR="00F52260">
        <w:t>:</w:t>
      </w:r>
      <w:r w:rsidR="00C931BA">
        <w:t xml:space="preserve"> code development</w:t>
      </w:r>
      <w:r w:rsidR="00F52260">
        <w:t>.</w:t>
      </w:r>
    </w:p>
    <w:p w14:paraId="22CBED49" w14:textId="695A0ACA" w:rsidR="00EF17DA" w:rsidRDefault="00EF17DA" w:rsidP="0063633A">
      <w:pPr>
        <w:pStyle w:val="Heading1"/>
      </w:pPr>
      <w:r w:rsidRPr="00EF17DA">
        <w:t>R</w:t>
      </w:r>
      <w:r w:rsidR="004A171E">
        <w:t>eferences</w:t>
      </w:r>
    </w:p>
    <w:p w14:paraId="3224E86C" w14:textId="1A7CDB53" w:rsidR="00AA785A" w:rsidRPr="00AA785A" w:rsidRDefault="004A171E" w:rsidP="00AA785A">
      <w:pPr>
        <w:widowControl w:val="0"/>
        <w:autoSpaceDE w:val="0"/>
        <w:autoSpaceDN w:val="0"/>
        <w:adjustRightInd w:val="0"/>
        <w:spacing w:before="240" w:after="0" w:line="240" w:lineRule="auto"/>
        <w:ind w:left="640" w:hanging="640"/>
        <w:rPr>
          <w:rFonts w:ascii="Calibri" w:hAnsi="Calibri" w:cs="Calibri"/>
          <w:noProof/>
          <w:lang w:val="en-US"/>
        </w:rPr>
      </w:pPr>
      <w:r>
        <w:fldChar w:fldCharType="begin" w:fldLock="1"/>
      </w:r>
      <w:r>
        <w:instrText xml:space="preserve">ADDIN Mendeley Bibliography CSL_BIBLIOGRAPHY </w:instrText>
      </w:r>
      <w:r>
        <w:fldChar w:fldCharType="separate"/>
      </w:r>
      <w:r w:rsidR="00AA785A" w:rsidRPr="00AA785A">
        <w:rPr>
          <w:rFonts w:ascii="Calibri" w:hAnsi="Calibri" w:cs="Calibri"/>
          <w:noProof/>
          <w:lang w:val="en-US"/>
        </w:rPr>
        <w:t xml:space="preserve">1. </w:t>
      </w:r>
      <w:r w:rsidR="00AA785A" w:rsidRPr="00AA785A">
        <w:rPr>
          <w:rFonts w:ascii="Calibri" w:hAnsi="Calibri" w:cs="Calibri"/>
          <w:noProof/>
          <w:lang w:val="en-US"/>
        </w:rPr>
        <w:tab/>
        <w:t xml:space="preserve">Fiebig EW, Wright DJ, Rawal BD, Garrett PE, Schumacher RT, Peddada L, et al. Dynamics of HIV viremia and antibody seroconversion in plasma donors: implications for diagnosis and staging of primary HIV infection. AIDS. 2003 Sep 5;17(13):1871–9. </w:t>
      </w:r>
    </w:p>
    <w:p w14:paraId="4CF5483B" w14:textId="77777777" w:rsidR="00AA785A" w:rsidRPr="00AA785A" w:rsidRDefault="00AA785A" w:rsidP="00AA785A">
      <w:pPr>
        <w:widowControl w:val="0"/>
        <w:autoSpaceDE w:val="0"/>
        <w:autoSpaceDN w:val="0"/>
        <w:adjustRightInd w:val="0"/>
        <w:spacing w:before="240" w:after="0" w:line="240" w:lineRule="auto"/>
        <w:ind w:left="640" w:hanging="640"/>
        <w:rPr>
          <w:rFonts w:ascii="Calibri" w:hAnsi="Calibri" w:cs="Calibri"/>
          <w:noProof/>
          <w:lang w:val="en-US"/>
        </w:rPr>
      </w:pPr>
      <w:r w:rsidRPr="00AA785A">
        <w:rPr>
          <w:rFonts w:ascii="Calibri" w:hAnsi="Calibri" w:cs="Calibri"/>
          <w:noProof/>
          <w:lang w:val="en-US"/>
        </w:rPr>
        <w:t xml:space="preserve">2. </w:t>
      </w:r>
      <w:r w:rsidRPr="00AA785A">
        <w:rPr>
          <w:rFonts w:ascii="Calibri" w:hAnsi="Calibri" w:cs="Calibri"/>
          <w:noProof/>
          <w:lang w:val="en-US"/>
        </w:rPr>
        <w:tab/>
        <w:t xml:space="preserve">Lee HY, Giorgi EE, Keele BF, Gaschen B, Athreya GS, Salazar-Gonzalez JF, et al. Modeling sequence evolution in acute HIV-1 infection. J Theor Biol. 2009 Nov;261(2):341–60. </w:t>
      </w:r>
    </w:p>
    <w:p w14:paraId="78E0E6D5" w14:textId="77777777" w:rsidR="00AA785A" w:rsidRPr="00AA785A" w:rsidRDefault="00AA785A" w:rsidP="00AA785A">
      <w:pPr>
        <w:widowControl w:val="0"/>
        <w:autoSpaceDE w:val="0"/>
        <w:autoSpaceDN w:val="0"/>
        <w:adjustRightInd w:val="0"/>
        <w:spacing w:before="240" w:after="0" w:line="240" w:lineRule="auto"/>
        <w:ind w:left="640" w:hanging="640"/>
        <w:rPr>
          <w:rFonts w:ascii="Calibri" w:hAnsi="Calibri" w:cs="Calibri"/>
          <w:noProof/>
          <w:lang w:val="en-US"/>
        </w:rPr>
      </w:pPr>
      <w:r w:rsidRPr="00AA785A">
        <w:rPr>
          <w:rFonts w:ascii="Calibri" w:hAnsi="Calibri" w:cs="Calibri"/>
          <w:noProof/>
          <w:lang w:val="en-US"/>
        </w:rPr>
        <w:t xml:space="preserve">3. </w:t>
      </w:r>
      <w:r w:rsidRPr="00AA785A">
        <w:rPr>
          <w:rFonts w:ascii="Calibri" w:hAnsi="Calibri" w:cs="Calibri"/>
          <w:noProof/>
          <w:lang w:val="en-US"/>
        </w:rPr>
        <w:tab/>
        <w:t xml:space="preserve">Ananworanich J, Fletcher JLK, Pinyakorn S, van Griensven F, Vandergeeten C, Schuetz A, et al. A novel acute HIV infection staging system based on 4th generation immunoassay. Retrovirology. 2013 May 29;10(1):56. </w:t>
      </w:r>
    </w:p>
    <w:p w14:paraId="67046CB1" w14:textId="77777777" w:rsidR="00AA785A" w:rsidRPr="00AA785A" w:rsidRDefault="00AA785A" w:rsidP="00AA785A">
      <w:pPr>
        <w:widowControl w:val="0"/>
        <w:autoSpaceDE w:val="0"/>
        <w:autoSpaceDN w:val="0"/>
        <w:adjustRightInd w:val="0"/>
        <w:spacing w:before="240" w:after="0" w:line="240" w:lineRule="auto"/>
        <w:ind w:left="640" w:hanging="640"/>
        <w:rPr>
          <w:rFonts w:ascii="Calibri" w:hAnsi="Calibri" w:cs="Calibri"/>
          <w:noProof/>
          <w:lang w:val="en-US"/>
        </w:rPr>
      </w:pPr>
      <w:r w:rsidRPr="00AA785A">
        <w:rPr>
          <w:rFonts w:ascii="Calibri" w:hAnsi="Calibri" w:cs="Calibri"/>
          <w:noProof/>
          <w:lang w:val="en-US"/>
        </w:rPr>
        <w:t xml:space="preserve">4. </w:t>
      </w:r>
      <w:r w:rsidRPr="00AA785A">
        <w:rPr>
          <w:rFonts w:ascii="Calibri" w:hAnsi="Calibri" w:cs="Calibri"/>
          <w:noProof/>
          <w:lang w:val="en-US"/>
        </w:rPr>
        <w:tab/>
        <w:t>CEPHIA. Consortium for the Performance and Evaluation of HIV Incidence Assays [Internet]. Available from: http://www.incidence-estimation.org/page/cephia</w:t>
      </w:r>
    </w:p>
    <w:p w14:paraId="2FCAB11F" w14:textId="77777777" w:rsidR="00AA785A" w:rsidRPr="00AA785A" w:rsidRDefault="00AA785A" w:rsidP="00AA785A">
      <w:pPr>
        <w:widowControl w:val="0"/>
        <w:autoSpaceDE w:val="0"/>
        <w:autoSpaceDN w:val="0"/>
        <w:adjustRightInd w:val="0"/>
        <w:spacing w:before="240" w:after="0" w:line="240" w:lineRule="auto"/>
        <w:ind w:left="640" w:hanging="640"/>
        <w:rPr>
          <w:rFonts w:ascii="Calibri" w:hAnsi="Calibri" w:cs="Calibri"/>
          <w:noProof/>
          <w:lang w:val="en-US"/>
        </w:rPr>
      </w:pPr>
      <w:r w:rsidRPr="00AA785A">
        <w:rPr>
          <w:rFonts w:ascii="Calibri" w:hAnsi="Calibri" w:cs="Calibri"/>
          <w:noProof/>
          <w:lang w:val="en-US"/>
        </w:rPr>
        <w:t xml:space="preserve">5. </w:t>
      </w:r>
      <w:r w:rsidRPr="00AA785A">
        <w:rPr>
          <w:rFonts w:ascii="Calibri" w:hAnsi="Calibri" w:cs="Calibri"/>
          <w:noProof/>
          <w:lang w:val="en-US"/>
        </w:rPr>
        <w:tab/>
        <w:t xml:space="preserve">Kassanjee R, Pilcher CD, Keating SM, Facente SN, McKinney E, Price MA, et al. Independent assessment of candidate HIV incidence assays on specimens in the CEPHIA repository. AIDS. 2014 Oct;28(16):2439–49. </w:t>
      </w:r>
    </w:p>
    <w:p w14:paraId="0DF9BE8B" w14:textId="77777777" w:rsidR="00AA785A" w:rsidRPr="00AA785A" w:rsidRDefault="00AA785A" w:rsidP="00AA785A">
      <w:pPr>
        <w:widowControl w:val="0"/>
        <w:autoSpaceDE w:val="0"/>
        <w:autoSpaceDN w:val="0"/>
        <w:adjustRightInd w:val="0"/>
        <w:spacing w:before="240" w:after="0" w:line="240" w:lineRule="auto"/>
        <w:ind w:left="640" w:hanging="640"/>
        <w:rPr>
          <w:rFonts w:ascii="Calibri" w:hAnsi="Calibri" w:cs="Calibri"/>
          <w:noProof/>
          <w:lang w:val="en-US"/>
        </w:rPr>
      </w:pPr>
      <w:r w:rsidRPr="00AA785A">
        <w:rPr>
          <w:rFonts w:ascii="Calibri" w:hAnsi="Calibri" w:cs="Calibri"/>
          <w:noProof/>
          <w:lang w:val="en-US"/>
        </w:rPr>
        <w:t xml:space="preserve">6. </w:t>
      </w:r>
      <w:r w:rsidRPr="00AA785A">
        <w:rPr>
          <w:rFonts w:ascii="Calibri" w:hAnsi="Calibri" w:cs="Calibri"/>
          <w:noProof/>
          <w:lang w:val="en-US"/>
        </w:rPr>
        <w:tab/>
        <w:t xml:space="preserve">Murphy G, Pilcher CD, Keating SM, Kassanjee R, Facente SN, Welte A, et al. Moving towards a reliable HIV incidence test - current status, resources available, future directions and challenges ahead. Epidemiol Infect. 2017 Dec 22;145(5):925–41. </w:t>
      </w:r>
    </w:p>
    <w:p w14:paraId="410F8A87" w14:textId="77777777" w:rsidR="00AA785A" w:rsidRPr="00AA785A" w:rsidRDefault="00AA785A" w:rsidP="00AA785A">
      <w:pPr>
        <w:widowControl w:val="0"/>
        <w:autoSpaceDE w:val="0"/>
        <w:autoSpaceDN w:val="0"/>
        <w:adjustRightInd w:val="0"/>
        <w:spacing w:before="240" w:after="0" w:line="240" w:lineRule="auto"/>
        <w:ind w:left="640" w:hanging="640"/>
        <w:rPr>
          <w:rFonts w:ascii="Calibri" w:hAnsi="Calibri" w:cs="Calibri"/>
          <w:noProof/>
          <w:lang w:val="en-US"/>
        </w:rPr>
      </w:pPr>
      <w:r w:rsidRPr="00AA785A">
        <w:rPr>
          <w:rFonts w:ascii="Calibri" w:hAnsi="Calibri" w:cs="Calibri"/>
          <w:noProof/>
          <w:lang w:val="en-US"/>
        </w:rPr>
        <w:t xml:space="preserve">7. </w:t>
      </w:r>
      <w:r w:rsidRPr="00AA785A">
        <w:rPr>
          <w:rFonts w:ascii="Calibri" w:hAnsi="Calibri" w:cs="Calibri"/>
          <w:noProof/>
          <w:lang w:val="en-US"/>
        </w:rPr>
        <w:tab/>
        <w:t xml:space="preserve">Kassanjee R, Pilcher CD, Busch MP, Murphy G, Facente SN, Keating SM, et al. Viral load criteria and threshold optimization to improve HIV incidence assay characteristics. AIDS. 2016 Sep;30(15):2361–71. </w:t>
      </w:r>
    </w:p>
    <w:p w14:paraId="0C422115" w14:textId="77777777" w:rsidR="00AA785A" w:rsidRPr="00AA785A" w:rsidRDefault="00AA785A" w:rsidP="00AA785A">
      <w:pPr>
        <w:widowControl w:val="0"/>
        <w:autoSpaceDE w:val="0"/>
        <w:autoSpaceDN w:val="0"/>
        <w:adjustRightInd w:val="0"/>
        <w:spacing w:before="240" w:after="0" w:line="240" w:lineRule="auto"/>
        <w:ind w:left="640" w:hanging="640"/>
        <w:rPr>
          <w:rFonts w:ascii="Calibri" w:hAnsi="Calibri" w:cs="Calibri"/>
          <w:noProof/>
          <w:lang w:val="en-US"/>
        </w:rPr>
      </w:pPr>
      <w:r w:rsidRPr="00AA785A">
        <w:rPr>
          <w:rFonts w:ascii="Calibri" w:hAnsi="Calibri" w:cs="Calibri"/>
          <w:noProof/>
          <w:lang w:val="en-US"/>
        </w:rPr>
        <w:t xml:space="preserve">8. </w:t>
      </w:r>
      <w:r w:rsidRPr="00AA785A">
        <w:rPr>
          <w:rFonts w:ascii="Calibri" w:hAnsi="Calibri" w:cs="Calibri"/>
          <w:noProof/>
          <w:lang w:val="en-US"/>
        </w:rPr>
        <w:tab/>
        <w:t xml:space="preserve">Grebe E, Welte A, Hall J, Keating SM, Facente SN, Marson K, et al. Infection Staging and Incidence Surveillance Applications of High Dynamic Range Diagnostic Immuno-Assay Platforms. JAIDS J Acquir Immune Defic Syndr. 2017 Dec;76(5):547–55. </w:t>
      </w:r>
    </w:p>
    <w:p w14:paraId="5FFBD368" w14:textId="77777777" w:rsidR="00AA785A" w:rsidRPr="00AA785A" w:rsidRDefault="00AA785A" w:rsidP="00AA785A">
      <w:pPr>
        <w:widowControl w:val="0"/>
        <w:autoSpaceDE w:val="0"/>
        <w:autoSpaceDN w:val="0"/>
        <w:adjustRightInd w:val="0"/>
        <w:spacing w:before="240" w:after="0" w:line="240" w:lineRule="auto"/>
        <w:ind w:left="640" w:hanging="640"/>
        <w:rPr>
          <w:rFonts w:ascii="Calibri" w:hAnsi="Calibri" w:cs="Calibri"/>
          <w:noProof/>
          <w:lang w:val="en-US"/>
        </w:rPr>
      </w:pPr>
      <w:r w:rsidRPr="00AA785A">
        <w:rPr>
          <w:rFonts w:ascii="Calibri" w:hAnsi="Calibri" w:cs="Calibri"/>
          <w:noProof/>
          <w:lang w:val="en-US"/>
        </w:rPr>
        <w:t xml:space="preserve">9. </w:t>
      </w:r>
      <w:r w:rsidRPr="00AA785A">
        <w:rPr>
          <w:rFonts w:ascii="Calibri" w:hAnsi="Calibri" w:cs="Calibri"/>
          <w:noProof/>
          <w:lang w:val="en-US"/>
        </w:rPr>
        <w:tab/>
        <w:t xml:space="preserve">Kassanjee R, McWalter TA, Bärnighausen T, Welte A. A New General Biomarker-based Incidence Estimator. Epidemiology. 2012 Sep;23(5):721–8. </w:t>
      </w:r>
    </w:p>
    <w:p w14:paraId="5AEA2023" w14:textId="77777777" w:rsidR="00AA785A" w:rsidRPr="00AA785A" w:rsidRDefault="00AA785A" w:rsidP="00AA785A">
      <w:pPr>
        <w:widowControl w:val="0"/>
        <w:autoSpaceDE w:val="0"/>
        <w:autoSpaceDN w:val="0"/>
        <w:adjustRightInd w:val="0"/>
        <w:spacing w:before="240" w:after="0" w:line="240" w:lineRule="auto"/>
        <w:ind w:left="640" w:hanging="640"/>
        <w:rPr>
          <w:rFonts w:ascii="Calibri" w:hAnsi="Calibri" w:cs="Calibri"/>
          <w:noProof/>
          <w:lang w:val="en-US"/>
        </w:rPr>
      </w:pPr>
      <w:r w:rsidRPr="00AA785A">
        <w:rPr>
          <w:rFonts w:ascii="Calibri" w:hAnsi="Calibri" w:cs="Calibri"/>
          <w:noProof/>
          <w:lang w:val="en-US"/>
        </w:rPr>
        <w:t xml:space="preserve">10. </w:t>
      </w:r>
      <w:r w:rsidRPr="00AA785A">
        <w:rPr>
          <w:rFonts w:ascii="Calibri" w:hAnsi="Calibri" w:cs="Calibri"/>
          <w:noProof/>
          <w:lang w:val="en-US"/>
        </w:rPr>
        <w:tab/>
        <w:t xml:space="preserve">Owen SM, Yang C, Spira T, Ou CY, Pau CP, Parekh BS, et al. Alternative algorithms for human immunodeficiency virus infection diagnosis using tests that are licensed in the United States. J Clin Microbiol. 2008;46(5):1588–95. </w:t>
      </w:r>
    </w:p>
    <w:p w14:paraId="62DFB302" w14:textId="77777777" w:rsidR="00AA785A" w:rsidRPr="00AA785A" w:rsidRDefault="00AA785A" w:rsidP="00AA785A">
      <w:pPr>
        <w:widowControl w:val="0"/>
        <w:autoSpaceDE w:val="0"/>
        <w:autoSpaceDN w:val="0"/>
        <w:adjustRightInd w:val="0"/>
        <w:spacing w:before="240" w:after="0" w:line="240" w:lineRule="auto"/>
        <w:ind w:left="640" w:hanging="640"/>
        <w:rPr>
          <w:rFonts w:ascii="Calibri" w:hAnsi="Calibri" w:cs="Calibri"/>
          <w:noProof/>
          <w:lang w:val="en-US"/>
        </w:rPr>
      </w:pPr>
      <w:r w:rsidRPr="00AA785A">
        <w:rPr>
          <w:rFonts w:ascii="Calibri" w:hAnsi="Calibri" w:cs="Calibri"/>
          <w:noProof/>
          <w:lang w:val="en-US"/>
        </w:rPr>
        <w:t xml:space="preserve">11. </w:t>
      </w:r>
      <w:r w:rsidRPr="00AA785A">
        <w:rPr>
          <w:rFonts w:ascii="Calibri" w:hAnsi="Calibri" w:cs="Calibri"/>
          <w:noProof/>
          <w:lang w:val="en-US"/>
        </w:rPr>
        <w:tab/>
        <w:t xml:space="preserve">Masciotra S, McDougal JS, Feldman J, Sprinkle P, Wesolowski L, Owen SM. Evaluation of an alternative HIV diagnostic algorithm using specimens from seroconversion panels and persons with established HIV infections. J Clin Virol. 2011 Dec;52 Suppl 1(SUPPL. 1):S17-22. </w:t>
      </w:r>
    </w:p>
    <w:p w14:paraId="3AE33AD4" w14:textId="77777777" w:rsidR="00AA785A" w:rsidRPr="00AA785A" w:rsidRDefault="00AA785A" w:rsidP="00AA785A">
      <w:pPr>
        <w:widowControl w:val="0"/>
        <w:autoSpaceDE w:val="0"/>
        <w:autoSpaceDN w:val="0"/>
        <w:adjustRightInd w:val="0"/>
        <w:spacing w:before="240" w:after="0" w:line="240" w:lineRule="auto"/>
        <w:ind w:left="640" w:hanging="640"/>
        <w:rPr>
          <w:rFonts w:ascii="Calibri" w:hAnsi="Calibri" w:cs="Calibri"/>
          <w:noProof/>
          <w:lang w:val="en-US"/>
        </w:rPr>
      </w:pPr>
      <w:r w:rsidRPr="00AA785A">
        <w:rPr>
          <w:rFonts w:ascii="Calibri" w:hAnsi="Calibri" w:cs="Calibri"/>
          <w:noProof/>
          <w:lang w:val="en-US"/>
        </w:rPr>
        <w:t xml:space="preserve">12. </w:t>
      </w:r>
      <w:r w:rsidRPr="00AA785A">
        <w:rPr>
          <w:rFonts w:ascii="Calibri" w:hAnsi="Calibri" w:cs="Calibri"/>
          <w:noProof/>
          <w:lang w:val="en-US"/>
        </w:rPr>
        <w:tab/>
        <w:t xml:space="preserve">Delaney KP, Hanson DL, Masciotra S, Ethridge SF, Wesolowski L, Owen SM. Time Until Emergence of HIV Test Reactivity Following Infection With HIV-1: Implications for Interpreting Test Results and Retesting After Exposure. Clin Infect Dis. 2017 Jan 1;64(1):53–9. </w:t>
      </w:r>
    </w:p>
    <w:p w14:paraId="3A54AE75" w14:textId="77777777" w:rsidR="00AA785A" w:rsidRPr="00AA785A" w:rsidRDefault="00AA785A" w:rsidP="00AA785A">
      <w:pPr>
        <w:widowControl w:val="0"/>
        <w:autoSpaceDE w:val="0"/>
        <w:autoSpaceDN w:val="0"/>
        <w:adjustRightInd w:val="0"/>
        <w:spacing w:before="240" w:after="0" w:line="240" w:lineRule="auto"/>
        <w:ind w:left="640" w:hanging="640"/>
        <w:rPr>
          <w:rFonts w:ascii="Calibri" w:hAnsi="Calibri" w:cs="Calibri"/>
          <w:noProof/>
          <w:lang w:val="en-US"/>
        </w:rPr>
      </w:pPr>
      <w:r w:rsidRPr="00AA785A">
        <w:rPr>
          <w:rFonts w:ascii="Calibri" w:hAnsi="Calibri" w:cs="Calibri"/>
          <w:noProof/>
          <w:lang w:val="en-US"/>
        </w:rPr>
        <w:lastRenderedPageBreak/>
        <w:t xml:space="preserve">13. </w:t>
      </w:r>
      <w:r w:rsidRPr="00AA785A">
        <w:rPr>
          <w:rFonts w:ascii="Calibri" w:hAnsi="Calibri" w:cs="Calibri"/>
          <w:noProof/>
          <w:lang w:val="en-US"/>
        </w:rPr>
        <w:tab/>
        <w:t xml:space="preserve">Konrad BP, Taylor D, Conway JM, Ogilvie GS, Coombs D. On the duration of the period between exposure to HIV and detectable infection. Epidemics. 2017 Sep;20:73–83. </w:t>
      </w:r>
    </w:p>
    <w:p w14:paraId="5DB5975E" w14:textId="77777777" w:rsidR="00AA785A" w:rsidRPr="00AA785A" w:rsidRDefault="00AA785A" w:rsidP="00AA785A">
      <w:pPr>
        <w:widowControl w:val="0"/>
        <w:autoSpaceDE w:val="0"/>
        <w:autoSpaceDN w:val="0"/>
        <w:adjustRightInd w:val="0"/>
        <w:spacing w:before="240" w:after="0" w:line="240" w:lineRule="auto"/>
        <w:ind w:left="640" w:hanging="640"/>
        <w:rPr>
          <w:rFonts w:ascii="Calibri" w:hAnsi="Calibri" w:cs="Calibri"/>
          <w:noProof/>
        </w:rPr>
      </w:pPr>
      <w:r w:rsidRPr="00AA785A">
        <w:rPr>
          <w:rFonts w:ascii="Calibri" w:hAnsi="Calibri" w:cs="Calibri"/>
          <w:noProof/>
          <w:lang w:val="en-US"/>
        </w:rPr>
        <w:t xml:space="preserve">14. </w:t>
      </w:r>
      <w:r w:rsidRPr="00AA785A">
        <w:rPr>
          <w:rFonts w:ascii="Calibri" w:hAnsi="Calibri" w:cs="Calibri"/>
          <w:noProof/>
          <w:lang w:val="en-US"/>
        </w:rPr>
        <w:tab/>
        <w:t xml:space="preserve">Kassanjee R. Characterisation and Application of Tests for Recent Infection for HIV Incidence Surveillance. Vol. PhD, School of Computational and Applied Mathematics. [Johannesburg]: University of the Witwatersrand; 2014. </w:t>
      </w:r>
    </w:p>
    <w:p w14:paraId="3F368262" w14:textId="051376F5" w:rsidR="004A171E" w:rsidRDefault="004A171E" w:rsidP="00AA785A">
      <w:pPr>
        <w:widowControl w:val="0"/>
        <w:autoSpaceDE w:val="0"/>
        <w:autoSpaceDN w:val="0"/>
        <w:adjustRightInd w:val="0"/>
        <w:spacing w:before="240" w:after="0" w:line="240" w:lineRule="auto"/>
        <w:ind w:left="640" w:hanging="640"/>
      </w:pPr>
      <w:r>
        <w:fldChar w:fldCharType="end"/>
      </w:r>
    </w:p>
    <w:sectPr w:rsidR="004A171E" w:rsidSect="00D237AB">
      <w:pgSz w:w="11906" w:h="16838"/>
      <w:pgMar w:top="1440" w:right="1440" w:bottom="1440" w:left="1440"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4" w:author="Bingham, JL, Mr &lt;jeremyb@sun.ac.za&gt;" w:date="2018-03-26T11:14:00Z" w:initials="BJM&lt;">
    <w:p w14:paraId="38691384" w14:textId="59F993D4" w:rsidR="00AA785A" w:rsidRDefault="00AA785A">
      <w:pPr>
        <w:pStyle w:val="CommentText"/>
      </w:pPr>
      <w:r>
        <w:rPr>
          <w:rStyle w:val="CommentReference"/>
        </w:rPr>
        <w:annotationRef/>
      </w:r>
      <w:r>
        <w:t>Awkward sentence</w:t>
      </w:r>
    </w:p>
  </w:comment>
  <w:comment w:id="18" w:author="Bingham, JL, Mr &lt;jeremyb@sun.ac.za&gt;" w:date="2018-03-26T11:15:00Z" w:initials="BJM&lt;">
    <w:p w14:paraId="11557164" w14:textId="548DA2DE" w:rsidR="00AA785A" w:rsidRDefault="00AA785A">
      <w:pPr>
        <w:pStyle w:val="CommentText"/>
      </w:pPr>
      <w:r>
        <w:rPr>
          <w:rStyle w:val="CommentReference"/>
        </w:rPr>
        <w:annotationRef/>
      </w:r>
      <w:r>
        <w:t xml:space="preserve">Not at all clear why “more and more” or even “more” difficult. “continues to evolve rapidly” implies that it has been rapid, so the difficulty </w:t>
      </w:r>
      <w:r w:rsidRPr="000A4A5A">
        <w:rPr>
          <w:i/>
        </w:rPr>
        <w:t>increasing</w:t>
      </w:r>
      <w:r>
        <w:t xml:space="preserve"> would have to be the result of some other factor (perhaps the key blood samples have limited supply?)</w:t>
      </w:r>
    </w:p>
  </w:comment>
  <w:comment w:id="39" w:author="Bingham, JL, Mr &lt;jeremyb@sun.ac.za&gt;" w:date="2018-03-26T11:30:00Z" w:initials="BJM&lt;">
    <w:p w14:paraId="6E38BAF8" w14:textId="1EC5AD53" w:rsidR="00AA785A" w:rsidRDefault="00AA785A">
      <w:pPr>
        <w:pStyle w:val="CommentText"/>
      </w:pPr>
      <w:r>
        <w:rPr>
          <w:rStyle w:val="CommentReference"/>
        </w:rPr>
        <w:annotationRef/>
      </w:r>
      <w:r>
        <w:t>Why not just “as previously defined”[ref]?</w:t>
      </w:r>
    </w:p>
  </w:comment>
  <w:comment w:id="52" w:author="Bingham, JL, Mr &lt;jeremyb@sun.ac.za&gt;" w:date="2018-03-26T11:34:00Z" w:initials="BJM&lt;">
    <w:p w14:paraId="64F19521" w14:textId="798F0C78" w:rsidR="00AA785A" w:rsidRDefault="00AA785A">
      <w:pPr>
        <w:pStyle w:val="CommentText"/>
      </w:pPr>
      <w:r>
        <w:rPr>
          <w:rStyle w:val="CommentReference"/>
        </w:rPr>
        <w:annotationRef/>
      </w:r>
      <w:r>
        <w:t>and is estimated to be</w:t>
      </w:r>
    </w:p>
  </w:comment>
  <w:comment w:id="53" w:author="Bingham, JL, Mr &lt;jeremyb@sun.ac.za&gt;" w:date="2018-03-26T11:35:00Z" w:initials="BJM&lt;">
    <w:p w14:paraId="7FDE407D" w14:textId="28407924" w:rsidR="00AA785A" w:rsidRDefault="00AA785A">
      <w:pPr>
        <w:pStyle w:val="CommentText"/>
      </w:pPr>
      <w:r>
        <w:rPr>
          <w:rStyle w:val="CommentReference"/>
        </w:rPr>
        <w:annotationRef/>
      </w:r>
      <w:r>
        <w:t>is it possible to also put a more-understandable rate/doubling time here?</w:t>
      </w:r>
    </w:p>
  </w:comment>
  <w:comment w:id="63" w:author="Bingham, JL, Mr &lt;jeremyb@sun.ac.za&gt;" w:date="2018-03-26T11:39:00Z" w:initials="BJM&lt;">
    <w:p w14:paraId="21F83333" w14:textId="6E60EB83" w:rsidR="00AA785A" w:rsidRDefault="00AA785A">
      <w:pPr>
        <w:pStyle w:val="CommentText"/>
      </w:pPr>
      <w:r>
        <w:rPr>
          <w:rStyle w:val="CommentReference"/>
        </w:rPr>
        <w:annotationRef/>
      </w:r>
      <w:r>
        <w:t>Perhaps `particular test’s` since individual automatically makes me think of person</w:t>
      </w:r>
    </w:p>
  </w:comment>
  <w:comment w:id="65" w:author="Bingham, JL, Mr &lt;jeremyb@sun.ac.za&gt;" w:date="2018-04-06T05:57:00Z" w:initials="BJM&lt;">
    <w:p w14:paraId="2A214A35" w14:textId="7F1C430D" w:rsidR="00AA785A" w:rsidRDefault="00AA785A">
      <w:pPr>
        <w:pStyle w:val="CommentText"/>
      </w:pPr>
      <w:r>
        <w:rPr>
          <w:rStyle w:val="CommentReference"/>
        </w:rPr>
        <w:annotationRef/>
      </w:r>
      <w:r>
        <w:t>Is this adding meaning?</w:t>
      </w:r>
    </w:p>
  </w:comment>
  <w:comment w:id="68" w:author="Bingham, JL, Mr &lt;jeremyb@sun.ac.za&gt;" w:date="2018-04-06T06:00:00Z" w:initials="BJM&lt;">
    <w:p w14:paraId="7A7A2E65" w14:textId="5B3DA3FD" w:rsidR="00AA785A" w:rsidRDefault="00AA785A">
      <w:pPr>
        <w:pStyle w:val="CommentText"/>
      </w:pPr>
      <w:r>
        <w:rPr>
          <w:rStyle w:val="CommentReference"/>
        </w:rPr>
        <w:annotationRef/>
      </w:r>
      <w:r>
        <w:t xml:space="preserve">After exposure or after DDI? Or doesn’t it matter so long as the DDI-benchmark is a much </w:t>
      </w:r>
      <w:r>
        <w:rPr>
          <w:i/>
        </w:rPr>
        <w:t>more</w:t>
      </w:r>
      <w:r>
        <w:t xml:space="preserve"> sensitive test.. </w:t>
      </w:r>
    </w:p>
  </w:comment>
  <w:comment w:id="75" w:author="Bingham, JL, Mr &lt;jeremyb@sun.ac.za&gt;" w:date="2018-04-06T06:06:00Z" w:initials="BJM&lt;">
    <w:p w14:paraId="22B9759B" w14:textId="75581230" w:rsidR="00AA785A" w:rsidRDefault="00AA785A">
      <w:pPr>
        <w:pStyle w:val="CommentText"/>
      </w:pPr>
      <w:r>
        <w:rPr>
          <w:rStyle w:val="CommentReference"/>
        </w:rPr>
        <w:annotationRef/>
      </w:r>
      <w:r>
        <w:t>This makes more sense after reading a paragraph ahead where it’s mentioned that the timescale of the “individual” curves is much shorter than that of the mean curve.</w:t>
      </w:r>
    </w:p>
  </w:comment>
  <w:comment w:id="143" w:author="Shelley Facente" w:date="2017-11-18T13:14:00Z" w:initials="SF">
    <w:p w14:paraId="3660AEAA" w14:textId="2EC8BFA3" w:rsidR="00AA785A" w:rsidRDefault="00AA785A">
      <w:pPr>
        <w:pStyle w:val="CommentText"/>
      </w:pPr>
      <w:r>
        <w:rPr>
          <w:rStyle w:val="CommentReference"/>
        </w:rPr>
        <w:annotationRef/>
      </w:r>
      <w:r>
        <w:t>This paragraph should be removed if the residual risk calculator cannot reasonably be included by the time this paper is ready for release (which is hopefully quite soon).</w:t>
      </w:r>
    </w:p>
  </w:comment>
  <w:comment w:id="144" w:author="Eduard Grebe" w:date="2018-01-23T11:31:00Z" w:initials="EG">
    <w:p w14:paraId="2E70EE10" w14:textId="61F09C7B" w:rsidR="00AA785A" w:rsidRDefault="00AA785A">
      <w:pPr>
        <w:pStyle w:val="CommentText"/>
      </w:pPr>
      <w:r>
        <w:rPr>
          <w:rStyle w:val="CommentReference"/>
        </w:rPr>
        <w:annotationRef/>
      </w:r>
      <w:r>
        <w:t>The calculator is in the tool. We just can’t explain it in full here, since it’s conceptually complex.</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8691384" w15:done="0"/>
  <w15:commentEx w15:paraId="11557164" w15:done="0"/>
  <w15:commentEx w15:paraId="6E38BAF8" w15:done="0"/>
  <w15:commentEx w15:paraId="64F19521" w15:done="0"/>
  <w15:commentEx w15:paraId="7FDE407D" w15:done="0"/>
  <w15:commentEx w15:paraId="21F83333" w15:done="0"/>
  <w15:commentEx w15:paraId="2A214A35" w15:done="0"/>
  <w15:commentEx w15:paraId="7A7A2E65" w15:done="0"/>
  <w15:commentEx w15:paraId="22B9759B" w15:done="0"/>
  <w15:commentEx w15:paraId="3660AEAA" w15:done="1"/>
  <w15:commentEx w15:paraId="2E70EE10" w15:paraIdParent="3660AEA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8691384" w16cid:durableId="1E7B455A"/>
  <w16cid:commentId w16cid:paraId="11557164" w16cid:durableId="1E7B455B"/>
  <w16cid:commentId w16cid:paraId="6E38BAF8" w16cid:durableId="1E7B455C"/>
  <w16cid:commentId w16cid:paraId="64F19521" w16cid:durableId="1E7B455D"/>
  <w16cid:commentId w16cid:paraId="7FDE407D" w16cid:durableId="1E7B455E"/>
  <w16cid:commentId w16cid:paraId="21F83333" w16cid:durableId="1E7B455F"/>
  <w16cid:commentId w16cid:paraId="2A214A35" w16cid:durableId="1E7B4560"/>
  <w16cid:commentId w16cid:paraId="7A7A2E65" w16cid:durableId="1E7B4561"/>
  <w16cid:commentId w16cid:paraId="22B9759B" w16cid:durableId="1E7B4562"/>
  <w16cid:commentId w16cid:paraId="3660AEAA" w16cid:durableId="1DBAB0C9"/>
  <w16cid:commentId w16cid:paraId="2E70EE10" w16cid:durableId="1E119B8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5BED3D" w14:textId="77777777" w:rsidR="00527540" w:rsidRDefault="00527540" w:rsidP="00654BF5">
      <w:pPr>
        <w:spacing w:after="0" w:line="240" w:lineRule="auto"/>
      </w:pPr>
      <w:r>
        <w:separator/>
      </w:r>
    </w:p>
  </w:endnote>
  <w:endnote w:type="continuationSeparator" w:id="0">
    <w:p w14:paraId="0061A200" w14:textId="77777777" w:rsidR="00527540" w:rsidRDefault="00527540" w:rsidP="00654BF5">
      <w:pPr>
        <w:spacing w:after="0" w:line="240" w:lineRule="auto"/>
      </w:pPr>
      <w:r>
        <w:continuationSeparator/>
      </w:r>
    </w:p>
  </w:endnote>
  <w:endnote w:type="continuationNotice" w:id="1">
    <w:p w14:paraId="11062DB2" w14:textId="77777777" w:rsidR="00527540" w:rsidRDefault="0052754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1002AFF" w:usb1="C000ACFF" w:usb2="00000009" w:usb3="00000000" w:csb0="000001FF" w:csb1="00000000"/>
  </w:font>
  <w:font w:name="Tahoma">
    <w:panose1 w:val="020B08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6015C0" w14:textId="77777777" w:rsidR="00527540" w:rsidRDefault="00527540" w:rsidP="00654BF5">
      <w:pPr>
        <w:spacing w:after="0" w:line="240" w:lineRule="auto"/>
      </w:pPr>
      <w:r>
        <w:separator/>
      </w:r>
    </w:p>
  </w:footnote>
  <w:footnote w:type="continuationSeparator" w:id="0">
    <w:p w14:paraId="7DDBE671" w14:textId="77777777" w:rsidR="00527540" w:rsidRDefault="00527540" w:rsidP="00654BF5">
      <w:pPr>
        <w:spacing w:after="0" w:line="240" w:lineRule="auto"/>
      </w:pPr>
      <w:r>
        <w:continuationSeparator/>
      </w:r>
    </w:p>
  </w:footnote>
  <w:footnote w:type="continuationNotice" w:id="1">
    <w:p w14:paraId="2B505380" w14:textId="77777777" w:rsidR="00527540" w:rsidRDefault="00527540">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30A0F47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3B57498"/>
    <w:multiLevelType w:val="hybridMultilevel"/>
    <w:tmpl w:val="872A0096"/>
    <w:lvl w:ilvl="0" w:tplc="1C090001">
      <w:start w:val="1"/>
      <w:numFmt w:val="bullet"/>
      <w:lvlText w:val=""/>
      <w:lvlJc w:val="left"/>
      <w:pPr>
        <w:ind w:left="774" w:hanging="360"/>
      </w:pPr>
      <w:rPr>
        <w:rFonts w:ascii="Symbol" w:hAnsi="Symbol" w:hint="default"/>
      </w:rPr>
    </w:lvl>
    <w:lvl w:ilvl="1" w:tplc="1C090003" w:tentative="1">
      <w:start w:val="1"/>
      <w:numFmt w:val="bullet"/>
      <w:lvlText w:val="o"/>
      <w:lvlJc w:val="left"/>
      <w:pPr>
        <w:ind w:left="1494" w:hanging="360"/>
      </w:pPr>
      <w:rPr>
        <w:rFonts w:ascii="Courier New" w:hAnsi="Courier New" w:cs="Courier New" w:hint="default"/>
      </w:rPr>
    </w:lvl>
    <w:lvl w:ilvl="2" w:tplc="1C090005" w:tentative="1">
      <w:start w:val="1"/>
      <w:numFmt w:val="bullet"/>
      <w:lvlText w:val=""/>
      <w:lvlJc w:val="left"/>
      <w:pPr>
        <w:ind w:left="2214" w:hanging="360"/>
      </w:pPr>
      <w:rPr>
        <w:rFonts w:ascii="Wingdings" w:hAnsi="Wingdings" w:hint="default"/>
      </w:rPr>
    </w:lvl>
    <w:lvl w:ilvl="3" w:tplc="1C090001" w:tentative="1">
      <w:start w:val="1"/>
      <w:numFmt w:val="bullet"/>
      <w:lvlText w:val=""/>
      <w:lvlJc w:val="left"/>
      <w:pPr>
        <w:ind w:left="2934" w:hanging="360"/>
      </w:pPr>
      <w:rPr>
        <w:rFonts w:ascii="Symbol" w:hAnsi="Symbol" w:hint="default"/>
      </w:rPr>
    </w:lvl>
    <w:lvl w:ilvl="4" w:tplc="1C090003" w:tentative="1">
      <w:start w:val="1"/>
      <w:numFmt w:val="bullet"/>
      <w:lvlText w:val="o"/>
      <w:lvlJc w:val="left"/>
      <w:pPr>
        <w:ind w:left="3654" w:hanging="360"/>
      </w:pPr>
      <w:rPr>
        <w:rFonts w:ascii="Courier New" w:hAnsi="Courier New" w:cs="Courier New" w:hint="default"/>
      </w:rPr>
    </w:lvl>
    <w:lvl w:ilvl="5" w:tplc="1C090005" w:tentative="1">
      <w:start w:val="1"/>
      <w:numFmt w:val="bullet"/>
      <w:lvlText w:val=""/>
      <w:lvlJc w:val="left"/>
      <w:pPr>
        <w:ind w:left="4374" w:hanging="360"/>
      </w:pPr>
      <w:rPr>
        <w:rFonts w:ascii="Wingdings" w:hAnsi="Wingdings" w:hint="default"/>
      </w:rPr>
    </w:lvl>
    <w:lvl w:ilvl="6" w:tplc="1C090001" w:tentative="1">
      <w:start w:val="1"/>
      <w:numFmt w:val="bullet"/>
      <w:lvlText w:val=""/>
      <w:lvlJc w:val="left"/>
      <w:pPr>
        <w:ind w:left="5094" w:hanging="360"/>
      </w:pPr>
      <w:rPr>
        <w:rFonts w:ascii="Symbol" w:hAnsi="Symbol" w:hint="default"/>
      </w:rPr>
    </w:lvl>
    <w:lvl w:ilvl="7" w:tplc="1C090003" w:tentative="1">
      <w:start w:val="1"/>
      <w:numFmt w:val="bullet"/>
      <w:lvlText w:val="o"/>
      <w:lvlJc w:val="left"/>
      <w:pPr>
        <w:ind w:left="5814" w:hanging="360"/>
      </w:pPr>
      <w:rPr>
        <w:rFonts w:ascii="Courier New" w:hAnsi="Courier New" w:cs="Courier New" w:hint="default"/>
      </w:rPr>
    </w:lvl>
    <w:lvl w:ilvl="8" w:tplc="1C090005" w:tentative="1">
      <w:start w:val="1"/>
      <w:numFmt w:val="bullet"/>
      <w:lvlText w:val=""/>
      <w:lvlJc w:val="left"/>
      <w:pPr>
        <w:ind w:left="6534" w:hanging="360"/>
      </w:pPr>
      <w:rPr>
        <w:rFonts w:ascii="Wingdings" w:hAnsi="Wingdings" w:hint="default"/>
      </w:rPr>
    </w:lvl>
  </w:abstractNum>
  <w:abstractNum w:abstractNumId="2" w15:restartNumberingAfterBreak="0">
    <w:nsid w:val="05D57CD1"/>
    <w:multiLevelType w:val="hybridMultilevel"/>
    <w:tmpl w:val="5FD86568"/>
    <w:lvl w:ilvl="0" w:tplc="0809000F">
      <w:start w:val="1"/>
      <w:numFmt w:val="decimal"/>
      <w:lvlText w:val="%1."/>
      <w:lvlJc w:val="left"/>
      <w:pPr>
        <w:ind w:left="720" w:hanging="360"/>
      </w:pPr>
      <w:rPr>
        <w:rFonts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066336DC"/>
    <w:multiLevelType w:val="hybridMultilevel"/>
    <w:tmpl w:val="A11C4C30"/>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 w15:restartNumberingAfterBreak="0">
    <w:nsid w:val="0DC169B2"/>
    <w:multiLevelType w:val="hybridMultilevel"/>
    <w:tmpl w:val="5B2659AE"/>
    <w:lvl w:ilvl="0" w:tplc="1C09000F">
      <w:start w:val="1"/>
      <w:numFmt w:val="decimal"/>
      <w:lvlText w:val="%1."/>
      <w:lvlJc w:val="left"/>
      <w:pPr>
        <w:ind w:left="720" w:hanging="360"/>
      </w:pPr>
      <w:rPr>
        <w:rFont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14802297"/>
    <w:multiLevelType w:val="hybridMultilevel"/>
    <w:tmpl w:val="51EC2AA0"/>
    <w:lvl w:ilvl="0" w:tplc="0809000F">
      <w:start w:val="1"/>
      <w:numFmt w:val="decimal"/>
      <w:lvlText w:val="%1."/>
      <w:lvlJc w:val="left"/>
      <w:pPr>
        <w:ind w:left="720" w:hanging="360"/>
      </w:pPr>
      <w:rPr>
        <w:rFonts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164B63FC"/>
    <w:multiLevelType w:val="hybridMultilevel"/>
    <w:tmpl w:val="0150CC9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17013C17"/>
    <w:multiLevelType w:val="hybridMultilevel"/>
    <w:tmpl w:val="F0744EE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15:restartNumberingAfterBreak="0">
    <w:nsid w:val="1A71182A"/>
    <w:multiLevelType w:val="hybridMultilevel"/>
    <w:tmpl w:val="7E3ADA2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15:restartNumberingAfterBreak="0">
    <w:nsid w:val="1C8A1570"/>
    <w:multiLevelType w:val="hybridMultilevel"/>
    <w:tmpl w:val="4EA6C3B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15:restartNumberingAfterBreak="0">
    <w:nsid w:val="2C196E79"/>
    <w:multiLevelType w:val="hybridMultilevel"/>
    <w:tmpl w:val="C33C918E"/>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1" w15:restartNumberingAfterBreak="0">
    <w:nsid w:val="2D2F1FE3"/>
    <w:multiLevelType w:val="hybridMultilevel"/>
    <w:tmpl w:val="EEA6D96A"/>
    <w:lvl w:ilvl="0" w:tplc="1C09000F">
      <w:start w:val="1"/>
      <w:numFmt w:val="decimal"/>
      <w:lvlText w:val="%1."/>
      <w:lvlJc w:val="left"/>
      <w:pPr>
        <w:ind w:left="360" w:hanging="360"/>
      </w:p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12" w15:restartNumberingAfterBreak="0">
    <w:nsid w:val="30A86B17"/>
    <w:multiLevelType w:val="hybridMultilevel"/>
    <w:tmpl w:val="C33C918E"/>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3" w15:restartNumberingAfterBreak="0">
    <w:nsid w:val="31A412E9"/>
    <w:multiLevelType w:val="hybridMultilevel"/>
    <w:tmpl w:val="3AB4934A"/>
    <w:lvl w:ilvl="0" w:tplc="1C09000F">
      <w:start w:val="1"/>
      <w:numFmt w:val="decimal"/>
      <w:lvlText w:val="%1."/>
      <w:lvlJc w:val="left"/>
      <w:pPr>
        <w:ind w:left="720" w:hanging="360"/>
      </w:pPr>
      <w:rPr>
        <w:rFont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4" w15:restartNumberingAfterBreak="0">
    <w:nsid w:val="32C31078"/>
    <w:multiLevelType w:val="hybridMultilevel"/>
    <w:tmpl w:val="08DAE16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5" w15:restartNumberingAfterBreak="0">
    <w:nsid w:val="3FE87242"/>
    <w:multiLevelType w:val="hybridMultilevel"/>
    <w:tmpl w:val="6198759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6" w15:restartNumberingAfterBreak="0">
    <w:nsid w:val="4DE463D5"/>
    <w:multiLevelType w:val="hybridMultilevel"/>
    <w:tmpl w:val="4B20685A"/>
    <w:lvl w:ilvl="0" w:tplc="1C090001">
      <w:start w:val="1"/>
      <w:numFmt w:val="bullet"/>
      <w:pStyle w:val="ListParagraph"/>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7" w15:restartNumberingAfterBreak="0">
    <w:nsid w:val="521E1B21"/>
    <w:multiLevelType w:val="hybridMultilevel"/>
    <w:tmpl w:val="F2FAF70A"/>
    <w:lvl w:ilvl="0" w:tplc="1C09000F">
      <w:start w:val="1"/>
      <w:numFmt w:val="decimal"/>
      <w:lvlText w:val="%1."/>
      <w:lvlJc w:val="left"/>
      <w:pPr>
        <w:ind w:left="720" w:hanging="360"/>
      </w:pPr>
      <w:rPr>
        <w:rFonts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8" w15:restartNumberingAfterBreak="0">
    <w:nsid w:val="56251F5B"/>
    <w:multiLevelType w:val="hybridMultilevel"/>
    <w:tmpl w:val="1508504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9" w15:restartNumberingAfterBreak="0">
    <w:nsid w:val="5CF141E2"/>
    <w:multiLevelType w:val="hybridMultilevel"/>
    <w:tmpl w:val="7E24AAE6"/>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0" w15:restartNumberingAfterBreak="0">
    <w:nsid w:val="60A275E1"/>
    <w:multiLevelType w:val="hybridMultilevel"/>
    <w:tmpl w:val="07A6BC40"/>
    <w:lvl w:ilvl="0" w:tplc="1C09000F">
      <w:start w:val="1"/>
      <w:numFmt w:val="decimal"/>
      <w:lvlText w:val="%1."/>
      <w:lvlJc w:val="left"/>
      <w:pPr>
        <w:ind w:left="720" w:hanging="360"/>
      </w:p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1" w15:restartNumberingAfterBreak="0">
    <w:nsid w:val="60F30AE9"/>
    <w:multiLevelType w:val="hybridMultilevel"/>
    <w:tmpl w:val="9EC223AE"/>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2" w15:restartNumberingAfterBreak="0">
    <w:nsid w:val="70A94EFF"/>
    <w:multiLevelType w:val="hybridMultilevel"/>
    <w:tmpl w:val="C5666B3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3" w15:restartNumberingAfterBreak="0">
    <w:nsid w:val="716E5BF0"/>
    <w:multiLevelType w:val="hybridMultilevel"/>
    <w:tmpl w:val="7A5A5D78"/>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4" w15:restartNumberingAfterBreak="0">
    <w:nsid w:val="78F81D05"/>
    <w:multiLevelType w:val="hybridMultilevel"/>
    <w:tmpl w:val="F9B63EF6"/>
    <w:lvl w:ilvl="0" w:tplc="1C09000F">
      <w:start w:val="1"/>
      <w:numFmt w:val="decimal"/>
      <w:lvlText w:val="%1."/>
      <w:lvlJc w:val="left"/>
      <w:pPr>
        <w:ind w:left="720" w:hanging="360"/>
      </w:pPr>
      <w:rPr>
        <w:rFonts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5" w15:restartNumberingAfterBreak="0">
    <w:nsid w:val="7E4E45C1"/>
    <w:multiLevelType w:val="hybridMultilevel"/>
    <w:tmpl w:val="98EE90C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1"/>
  </w:num>
  <w:num w:numId="2">
    <w:abstractNumId w:val="23"/>
  </w:num>
  <w:num w:numId="3">
    <w:abstractNumId w:val="1"/>
  </w:num>
  <w:num w:numId="4">
    <w:abstractNumId w:val="15"/>
  </w:num>
  <w:num w:numId="5">
    <w:abstractNumId w:val="6"/>
  </w:num>
  <w:num w:numId="6">
    <w:abstractNumId w:val="20"/>
  </w:num>
  <w:num w:numId="7">
    <w:abstractNumId w:val="8"/>
  </w:num>
  <w:num w:numId="8">
    <w:abstractNumId w:val="14"/>
  </w:num>
  <w:num w:numId="9">
    <w:abstractNumId w:val="22"/>
  </w:num>
  <w:num w:numId="10">
    <w:abstractNumId w:val="18"/>
  </w:num>
  <w:num w:numId="11">
    <w:abstractNumId w:val="11"/>
  </w:num>
  <w:num w:numId="12">
    <w:abstractNumId w:val="3"/>
  </w:num>
  <w:num w:numId="13">
    <w:abstractNumId w:val="10"/>
  </w:num>
  <w:num w:numId="14">
    <w:abstractNumId w:val="13"/>
  </w:num>
  <w:num w:numId="15">
    <w:abstractNumId w:val="7"/>
  </w:num>
  <w:num w:numId="16">
    <w:abstractNumId w:val="9"/>
  </w:num>
  <w:num w:numId="17">
    <w:abstractNumId w:val="4"/>
  </w:num>
  <w:num w:numId="18">
    <w:abstractNumId w:val="16"/>
  </w:num>
  <w:num w:numId="19">
    <w:abstractNumId w:val="19"/>
  </w:num>
  <w:num w:numId="20">
    <w:abstractNumId w:val="12"/>
  </w:num>
  <w:num w:numId="21">
    <w:abstractNumId w:val="0"/>
  </w:num>
  <w:num w:numId="22">
    <w:abstractNumId w:val="25"/>
  </w:num>
  <w:num w:numId="23">
    <w:abstractNumId w:val="2"/>
  </w:num>
  <w:num w:numId="24">
    <w:abstractNumId w:val="5"/>
  </w:num>
  <w:num w:numId="25">
    <w:abstractNumId w:val="17"/>
  </w:num>
  <w:num w:numId="26">
    <w:abstractNumId w:val="2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helley Facente">
    <w15:presenceInfo w15:providerId="Windows Live" w15:userId="c96e5065c001ff2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trackRevisions/>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JAMA&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ddt5pxaxrx9remet22kv0vdyxar2a99exsts&quot;&gt;My EndNote Library&lt;record-ids&gt;&lt;item&gt;77&lt;/item&gt;&lt;item&gt;98&lt;/item&gt;&lt;item&gt;1765&lt;/item&gt;&lt;item&gt;2473&lt;/item&gt;&lt;item&gt;2474&lt;/item&gt;&lt;item&gt;2477&lt;/item&gt;&lt;item&gt;3464&lt;/item&gt;&lt;item&gt;3533&lt;/item&gt;&lt;item&gt;3642&lt;/item&gt;&lt;item&gt;4335&lt;/item&gt;&lt;/record-ids&gt;&lt;/item&gt;&lt;/Libraries&gt;"/>
  </w:docVars>
  <w:rsids>
    <w:rsidRoot w:val="00D1123D"/>
    <w:rsid w:val="00007790"/>
    <w:rsid w:val="0001158A"/>
    <w:rsid w:val="00020C47"/>
    <w:rsid w:val="00031A97"/>
    <w:rsid w:val="00041510"/>
    <w:rsid w:val="000439AF"/>
    <w:rsid w:val="0005288F"/>
    <w:rsid w:val="000657F4"/>
    <w:rsid w:val="00065E09"/>
    <w:rsid w:val="00073BCA"/>
    <w:rsid w:val="000743B2"/>
    <w:rsid w:val="000839D3"/>
    <w:rsid w:val="0008786B"/>
    <w:rsid w:val="000904F7"/>
    <w:rsid w:val="0009280B"/>
    <w:rsid w:val="00092E50"/>
    <w:rsid w:val="000A1583"/>
    <w:rsid w:val="000A3947"/>
    <w:rsid w:val="000A4A5A"/>
    <w:rsid w:val="000B2182"/>
    <w:rsid w:val="000C0752"/>
    <w:rsid w:val="000C5856"/>
    <w:rsid w:val="000C65D3"/>
    <w:rsid w:val="000D3866"/>
    <w:rsid w:val="000D540B"/>
    <w:rsid w:val="000E12EA"/>
    <w:rsid w:val="000E1D91"/>
    <w:rsid w:val="000E2A25"/>
    <w:rsid w:val="000E5760"/>
    <w:rsid w:val="000E7CB2"/>
    <w:rsid w:val="000F11B2"/>
    <w:rsid w:val="000F23F2"/>
    <w:rsid w:val="00103F57"/>
    <w:rsid w:val="0010429E"/>
    <w:rsid w:val="0011140A"/>
    <w:rsid w:val="00112BF5"/>
    <w:rsid w:val="00124D27"/>
    <w:rsid w:val="00136088"/>
    <w:rsid w:val="001379F4"/>
    <w:rsid w:val="001418E9"/>
    <w:rsid w:val="001426D3"/>
    <w:rsid w:val="00157B0C"/>
    <w:rsid w:val="0016526F"/>
    <w:rsid w:val="001703E2"/>
    <w:rsid w:val="0017070C"/>
    <w:rsid w:val="00187E1D"/>
    <w:rsid w:val="00191A0E"/>
    <w:rsid w:val="0019376C"/>
    <w:rsid w:val="00193873"/>
    <w:rsid w:val="00193F25"/>
    <w:rsid w:val="001A46A0"/>
    <w:rsid w:val="001B1255"/>
    <w:rsid w:val="001B6EF5"/>
    <w:rsid w:val="001C0DAC"/>
    <w:rsid w:val="001C0FA5"/>
    <w:rsid w:val="001C375B"/>
    <w:rsid w:val="001C483D"/>
    <w:rsid w:val="001C4862"/>
    <w:rsid w:val="001D0C48"/>
    <w:rsid w:val="001E41E8"/>
    <w:rsid w:val="001E5F12"/>
    <w:rsid w:val="001F2D0A"/>
    <w:rsid w:val="001F3721"/>
    <w:rsid w:val="001F49BC"/>
    <w:rsid w:val="001F5328"/>
    <w:rsid w:val="001F639B"/>
    <w:rsid w:val="00201FC8"/>
    <w:rsid w:val="0020406E"/>
    <w:rsid w:val="00210545"/>
    <w:rsid w:val="00210D73"/>
    <w:rsid w:val="00212BA4"/>
    <w:rsid w:val="00214B70"/>
    <w:rsid w:val="0021558A"/>
    <w:rsid w:val="00223974"/>
    <w:rsid w:val="0022575B"/>
    <w:rsid w:val="00232635"/>
    <w:rsid w:val="00243ED8"/>
    <w:rsid w:val="0026131B"/>
    <w:rsid w:val="002617A9"/>
    <w:rsid w:val="0027328F"/>
    <w:rsid w:val="00275870"/>
    <w:rsid w:val="00293C2E"/>
    <w:rsid w:val="00295244"/>
    <w:rsid w:val="002A4D27"/>
    <w:rsid w:val="002A7E43"/>
    <w:rsid w:val="002C45B7"/>
    <w:rsid w:val="002C7F83"/>
    <w:rsid w:val="002D2366"/>
    <w:rsid w:val="0030414E"/>
    <w:rsid w:val="003045EA"/>
    <w:rsid w:val="0030636C"/>
    <w:rsid w:val="0031389C"/>
    <w:rsid w:val="003139B4"/>
    <w:rsid w:val="003153C6"/>
    <w:rsid w:val="003253FC"/>
    <w:rsid w:val="00331382"/>
    <w:rsid w:val="00340215"/>
    <w:rsid w:val="003475EA"/>
    <w:rsid w:val="00347ECB"/>
    <w:rsid w:val="00356722"/>
    <w:rsid w:val="00357272"/>
    <w:rsid w:val="003616DD"/>
    <w:rsid w:val="00372915"/>
    <w:rsid w:val="00380211"/>
    <w:rsid w:val="00385219"/>
    <w:rsid w:val="00385316"/>
    <w:rsid w:val="003853FB"/>
    <w:rsid w:val="0039579E"/>
    <w:rsid w:val="003A2241"/>
    <w:rsid w:val="003A3E3E"/>
    <w:rsid w:val="003A634A"/>
    <w:rsid w:val="003A6615"/>
    <w:rsid w:val="003A73C4"/>
    <w:rsid w:val="003B1B79"/>
    <w:rsid w:val="003B2A5F"/>
    <w:rsid w:val="003B57B8"/>
    <w:rsid w:val="003C3C09"/>
    <w:rsid w:val="003C40F3"/>
    <w:rsid w:val="003C564C"/>
    <w:rsid w:val="003D44CE"/>
    <w:rsid w:val="00400248"/>
    <w:rsid w:val="00402079"/>
    <w:rsid w:val="00416873"/>
    <w:rsid w:val="0042060A"/>
    <w:rsid w:val="00421A36"/>
    <w:rsid w:val="00427C63"/>
    <w:rsid w:val="00435824"/>
    <w:rsid w:val="00435C59"/>
    <w:rsid w:val="00436147"/>
    <w:rsid w:val="004627BF"/>
    <w:rsid w:val="00463034"/>
    <w:rsid w:val="00463FB8"/>
    <w:rsid w:val="004643D2"/>
    <w:rsid w:val="00465E37"/>
    <w:rsid w:val="00470BC1"/>
    <w:rsid w:val="00477869"/>
    <w:rsid w:val="00495B78"/>
    <w:rsid w:val="00495B90"/>
    <w:rsid w:val="00497467"/>
    <w:rsid w:val="004A171E"/>
    <w:rsid w:val="004A2233"/>
    <w:rsid w:val="004A2D91"/>
    <w:rsid w:val="004A38D8"/>
    <w:rsid w:val="004B0A05"/>
    <w:rsid w:val="004B16E2"/>
    <w:rsid w:val="004B2021"/>
    <w:rsid w:val="004B76DA"/>
    <w:rsid w:val="004B7C77"/>
    <w:rsid w:val="004C6197"/>
    <w:rsid w:val="004D05CC"/>
    <w:rsid w:val="004E5F84"/>
    <w:rsid w:val="004E683A"/>
    <w:rsid w:val="004F28D0"/>
    <w:rsid w:val="0050378F"/>
    <w:rsid w:val="00503F29"/>
    <w:rsid w:val="00504A5C"/>
    <w:rsid w:val="005102BA"/>
    <w:rsid w:val="0051510B"/>
    <w:rsid w:val="005204CB"/>
    <w:rsid w:val="00520884"/>
    <w:rsid w:val="00522E62"/>
    <w:rsid w:val="00526DAA"/>
    <w:rsid w:val="00527540"/>
    <w:rsid w:val="00530F4A"/>
    <w:rsid w:val="0053336E"/>
    <w:rsid w:val="005342A3"/>
    <w:rsid w:val="00536E4C"/>
    <w:rsid w:val="0053725B"/>
    <w:rsid w:val="00542759"/>
    <w:rsid w:val="0054337F"/>
    <w:rsid w:val="005463CD"/>
    <w:rsid w:val="005538D5"/>
    <w:rsid w:val="00556C7A"/>
    <w:rsid w:val="00560179"/>
    <w:rsid w:val="00563A6E"/>
    <w:rsid w:val="00567C99"/>
    <w:rsid w:val="0057228F"/>
    <w:rsid w:val="00576FF8"/>
    <w:rsid w:val="0058141B"/>
    <w:rsid w:val="005903F9"/>
    <w:rsid w:val="00591960"/>
    <w:rsid w:val="00592AB3"/>
    <w:rsid w:val="005962AE"/>
    <w:rsid w:val="005B3089"/>
    <w:rsid w:val="005C40E4"/>
    <w:rsid w:val="005C44F4"/>
    <w:rsid w:val="005C634A"/>
    <w:rsid w:val="005D3A02"/>
    <w:rsid w:val="005D57E2"/>
    <w:rsid w:val="005E19D8"/>
    <w:rsid w:val="005E36F2"/>
    <w:rsid w:val="005E481E"/>
    <w:rsid w:val="005E66E1"/>
    <w:rsid w:val="005E7E5C"/>
    <w:rsid w:val="005F078A"/>
    <w:rsid w:val="005F0A40"/>
    <w:rsid w:val="005F5AA6"/>
    <w:rsid w:val="005F5F99"/>
    <w:rsid w:val="00600CB6"/>
    <w:rsid w:val="00602DD1"/>
    <w:rsid w:val="006064D4"/>
    <w:rsid w:val="0061777A"/>
    <w:rsid w:val="00617F24"/>
    <w:rsid w:val="006208AC"/>
    <w:rsid w:val="006223E7"/>
    <w:rsid w:val="006226FC"/>
    <w:rsid w:val="00624624"/>
    <w:rsid w:val="0062777E"/>
    <w:rsid w:val="00627D79"/>
    <w:rsid w:val="006327B0"/>
    <w:rsid w:val="00635AD1"/>
    <w:rsid w:val="0063633A"/>
    <w:rsid w:val="00637713"/>
    <w:rsid w:val="0064078B"/>
    <w:rsid w:val="00643362"/>
    <w:rsid w:val="006460B5"/>
    <w:rsid w:val="00654BF5"/>
    <w:rsid w:val="00656FFC"/>
    <w:rsid w:val="00664D24"/>
    <w:rsid w:val="006651A0"/>
    <w:rsid w:val="00665C09"/>
    <w:rsid w:val="00667366"/>
    <w:rsid w:val="00667946"/>
    <w:rsid w:val="00672241"/>
    <w:rsid w:val="00676041"/>
    <w:rsid w:val="00676D26"/>
    <w:rsid w:val="00696DFA"/>
    <w:rsid w:val="006A0D16"/>
    <w:rsid w:val="006A23A0"/>
    <w:rsid w:val="006A24D8"/>
    <w:rsid w:val="006B3129"/>
    <w:rsid w:val="006B4A7A"/>
    <w:rsid w:val="006B79CF"/>
    <w:rsid w:val="006B7E5E"/>
    <w:rsid w:val="006C1FF2"/>
    <w:rsid w:val="006E5270"/>
    <w:rsid w:val="006E70F2"/>
    <w:rsid w:val="006F062F"/>
    <w:rsid w:val="006F0D61"/>
    <w:rsid w:val="006F2DFB"/>
    <w:rsid w:val="00701B6B"/>
    <w:rsid w:val="0070220D"/>
    <w:rsid w:val="00705593"/>
    <w:rsid w:val="00711C4D"/>
    <w:rsid w:val="00712A45"/>
    <w:rsid w:val="0072198C"/>
    <w:rsid w:val="00721CF2"/>
    <w:rsid w:val="007236BA"/>
    <w:rsid w:val="00723E05"/>
    <w:rsid w:val="00730E47"/>
    <w:rsid w:val="00732072"/>
    <w:rsid w:val="00733BE3"/>
    <w:rsid w:val="00741B7D"/>
    <w:rsid w:val="00747DE6"/>
    <w:rsid w:val="00750C82"/>
    <w:rsid w:val="00757126"/>
    <w:rsid w:val="00757F30"/>
    <w:rsid w:val="0077231B"/>
    <w:rsid w:val="00773BD4"/>
    <w:rsid w:val="00785625"/>
    <w:rsid w:val="00787334"/>
    <w:rsid w:val="007A0A98"/>
    <w:rsid w:val="007B7D7F"/>
    <w:rsid w:val="007C354A"/>
    <w:rsid w:val="007C41E3"/>
    <w:rsid w:val="007D1843"/>
    <w:rsid w:val="007D73B1"/>
    <w:rsid w:val="007E16A0"/>
    <w:rsid w:val="007E35F3"/>
    <w:rsid w:val="007E4055"/>
    <w:rsid w:val="007E64CF"/>
    <w:rsid w:val="007F071F"/>
    <w:rsid w:val="007F0AE5"/>
    <w:rsid w:val="007F2238"/>
    <w:rsid w:val="007F69ED"/>
    <w:rsid w:val="00801143"/>
    <w:rsid w:val="008052E7"/>
    <w:rsid w:val="008108B2"/>
    <w:rsid w:val="00811461"/>
    <w:rsid w:val="00812D8F"/>
    <w:rsid w:val="00813C37"/>
    <w:rsid w:val="00817A7F"/>
    <w:rsid w:val="00826381"/>
    <w:rsid w:val="00826957"/>
    <w:rsid w:val="00831FCB"/>
    <w:rsid w:val="00833AE5"/>
    <w:rsid w:val="0084107E"/>
    <w:rsid w:val="008465A4"/>
    <w:rsid w:val="00847B9F"/>
    <w:rsid w:val="00852ADE"/>
    <w:rsid w:val="00854DA5"/>
    <w:rsid w:val="008609EC"/>
    <w:rsid w:val="008623B3"/>
    <w:rsid w:val="00862B7B"/>
    <w:rsid w:val="0086545E"/>
    <w:rsid w:val="008725F5"/>
    <w:rsid w:val="00873778"/>
    <w:rsid w:val="00874429"/>
    <w:rsid w:val="008838BD"/>
    <w:rsid w:val="008864AF"/>
    <w:rsid w:val="00890845"/>
    <w:rsid w:val="00892077"/>
    <w:rsid w:val="00895302"/>
    <w:rsid w:val="00895575"/>
    <w:rsid w:val="0089630F"/>
    <w:rsid w:val="0089648C"/>
    <w:rsid w:val="008A1243"/>
    <w:rsid w:val="008A5CDD"/>
    <w:rsid w:val="008B15CC"/>
    <w:rsid w:val="008B24AF"/>
    <w:rsid w:val="008B498D"/>
    <w:rsid w:val="008B6E5A"/>
    <w:rsid w:val="008D5300"/>
    <w:rsid w:val="008E45A9"/>
    <w:rsid w:val="008E707E"/>
    <w:rsid w:val="008F5F28"/>
    <w:rsid w:val="009063DE"/>
    <w:rsid w:val="009072FA"/>
    <w:rsid w:val="00907D9A"/>
    <w:rsid w:val="0091077B"/>
    <w:rsid w:val="00920DF2"/>
    <w:rsid w:val="00923D5A"/>
    <w:rsid w:val="00923E56"/>
    <w:rsid w:val="009308CE"/>
    <w:rsid w:val="00931722"/>
    <w:rsid w:val="009339A5"/>
    <w:rsid w:val="00943E79"/>
    <w:rsid w:val="00944B01"/>
    <w:rsid w:val="00954DCA"/>
    <w:rsid w:val="009558E8"/>
    <w:rsid w:val="0095711C"/>
    <w:rsid w:val="0096030C"/>
    <w:rsid w:val="00965D99"/>
    <w:rsid w:val="00975638"/>
    <w:rsid w:val="009761C1"/>
    <w:rsid w:val="009762C7"/>
    <w:rsid w:val="00976B2B"/>
    <w:rsid w:val="009851B5"/>
    <w:rsid w:val="00993268"/>
    <w:rsid w:val="00993BE6"/>
    <w:rsid w:val="00994D57"/>
    <w:rsid w:val="009B4741"/>
    <w:rsid w:val="009C36F5"/>
    <w:rsid w:val="009D07D0"/>
    <w:rsid w:val="009D1B53"/>
    <w:rsid w:val="009E4E08"/>
    <w:rsid w:val="009F2A17"/>
    <w:rsid w:val="009F525E"/>
    <w:rsid w:val="00A01A47"/>
    <w:rsid w:val="00A0434A"/>
    <w:rsid w:val="00A119D1"/>
    <w:rsid w:val="00A12854"/>
    <w:rsid w:val="00A14116"/>
    <w:rsid w:val="00A14540"/>
    <w:rsid w:val="00A14B1C"/>
    <w:rsid w:val="00A16BA1"/>
    <w:rsid w:val="00A176FB"/>
    <w:rsid w:val="00A23452"/>
    <w:rsid w:val="00A4067D"/>
    <w:rsid w:val="00A42754"/>
    <w:rsid w:val="00A62F04"/>
    <w:rsid w:val="00A6354C"/>
    <w:rsid w:val="00A700B5"/>
    <w:rsid w:val="00A70B1E"/>
    <w:rsid w:val="00A71C14"/>
    <w:rsid w:val="00A72939"/>
    <w:rsid w:val="00A87199"/>
    <w:rsid w:val="00A96C66"/>
    <w:rsid w:val="00AA785A"/>
    <w:rsid w:val="00AA791A"/>
    <w:rsid w:val="00AC3DA8"/>
    <w:rsid w:val="00AC4C69"/>
    <w:rsid w:val="00AC5776"/>
    <w:rsid w:val="00AE77EF"/>
    <w:rsid w:val="00AF1EE0"/>
    <w:rsid w:val="00AF23F2"/>
    <w:rsid w:val="00AF757C"/>
    <w:rsid w:val="00B03DF1"/>
    <w:rsid w:val="00B063F3"/>
    <w:rsid w:val="00B07A93"/>
    <w:rsid w:val="00B10A9C"/>
    <w:rsid w:val="00B16379"/>
    <w:rsid w:val="00B1749B"/>
    <w:rsid w:val="00B20007"/>
    <w:rsid w:val="00B23A7E"/>
    <w:rsid w:val="00B24007"/>
    <w:rsid w:val="00B31EA0"/>
    <w:rsid w:val="00B408BB"/>
    <w:rsid w:val="00B40923"/>
    <w:rsid w:val="00B4740A"/>
    <w:rsid w:val="00B530F8"/>
    <w:rsid w:val="00B54D4C"/>
    <w:rsid w:val="00B5628F"/>
    <w:rsid w:val="00B70C40"/>
    <w:rsid w:val="00B733C5"/>
    <w:rsid w:val="00B74E4E"/>
    <w:rsid w:val="00B875BB"/>
    <w:rsid w:val="00B876AB"/>
    <w:rsid w:val="00B91A49"/>
    <w:rsid w:val="00BA70B1"/>
    <w:rsid w:val="00BB0057"/>
    <w:rsid w:val="00BB3299"/>
    <w:rsid w:val="00BD2A22"/>
    <w:rsid w:val="00BD436B"/>
    <w:rsid w:val="00BD6CC5"/>
    <w:rsid w:val="00BD73A4"/>
    <w:rsid w:val="00BE0420"/>
    <w:rsid w:val="00BE074F"/>
    <w:rsid w:val="00BE130C"/>
    <w:rsid w:val="00BE3198"/>
    <w:rsid w:val="00BE55A1"/>
    <w:rsid w:val="00BF2998"/>
    <w:rsid w:val="00C053F4"/>
    <w:rsid w:val="00C05564"/>
    <w:rsid w:val="00C15B4D"/>
    <w:rsid w:val="00C170F6"/>
    <w:rsid w:val="00C31011"/>
    <w:rsid w:val="00C32080"/>
    <w:rsid w:val="00C322DB"/>
    <w:rsid w:val="00C36637"/>
    <w:rsid w:val="00C44196"/>
    <w:rsid w:val="00C4425E"/>
    <w:rsid w:val="00C4537A"/>
    <w:rsid w:val="00C478AB"/>
    <w:rsid w:val="00C60CC6"/>
    <w:rsid w:val="00C7676F"/>
    <w:rsid w:val="00C91A55"/>
    <w:rsid w:val="00C91C26"/>
    <w:rsid w:val="00C931BA"/>
    <w:rsid w:val="00C93ED7"/>
    <w:rsid w:val="00CA088E"/>
    <w:rsid w:val="00CA2BA6"/>
    <w:rsid w:val="00CA36E2"/>
    <w:rsid w:val="00CA5D5D"/>
    <w:rsid w:val="00CC0A4B"/>
    <w:rsid w:val="00CC55A3"/>
    <w:rsid w:val="00CD62EC"/>
    <w:rsid w:val="00CD73A2"/>
    <w:rsid w:val="00CE2F8A"/>
    <w:rsid w:val="00CF4882"/>
    <w:rsid w:val="00CF5980"/>
    <w:rsid w:val="00CF63FC"/>
    <w:rsid w:val="00CF77A3"/>
    <w:rsid w:val="00CF7803"/>
    <w:rsid w:val="00CF7F21"/>
    <w:rsid w:val="00D00B00"/>
    <w:rsid w:val="00D1123D"/>
    <w:rsid w:val="00D237AB"/>
    <w:rsid w:val="00D3146B"/>
    <w:rsid w:val="00D32E3C"/>
    <w:rsid w:val="00D34A14"/>
    <w:rsid w:val="00D35AE9"/>
    <w:rsid w:val="00D366D7"/>
    <w:rsid w:val="00D375C3"/>
    <w:rsid w:val="00D37A94"/>
    <w:rsid w:val="00D449CF"/>
    <w:rsid w:val="00D533DA"/>
    <w:rsid w:val="00D54271"/>
    <w:rsid w:val="00D64339"/>
    <w:rsid w:val="00D64395"/>
    <w:rsid w:val="00D66273"/>
    <w:rsid w:val="00D7034D"/>
    <w:rsid w:val="00D7273E"/>
    <w:rsid w:val="00D821F4"/>
    <w:rsid w:val="00D8375D"/>
    <w:rsid w:val="00D86EDB"/>
    <w:rsid w:val="00D917C9"/>
    <w:rsid w:val="00D9797A"/>
    <w:rsid w:val="00DA623E"/>
    <w:rsid w:val="00DB2DEB"/>
    <w:rsid w:val="00DB4A04"/>
    <w:rsid w:val="00DB6D91"/>
    <w:rsid w:val="00DC21E5"/>
    <w:rsid w:val="00DF2AE4"/>
    <w:rsid w:val="00DF494B"/>
    <w:rsid w:val="00E01656"/>
    <w:rsid w:val="00E07D94"/>
    <w:rsid w:val="00E26A43"/>
    <w:rsid w:val="00E3133D"/>
    <w:rsid w:val="00E47803"/>
    <w:rsid w:val="00E53D6F"/>
    <w:rsid w:val="00E547B1"/>
    <w:rsid w:val="00E55E6A"/>
    <w:rsid w:val="00E62615"/>
    <w:rsid w:val="00E62C95"/>
    <w:rsid w:val="00E6557E"/>
    <w:rsid w:val="00E65E85"/>
    <w:rsid w:val="00E70C85"/>
    <w:rsid w:val="00E835DE"/>
    <w:rsid w:val="00E85914"/>
    <w:rsid w:val="00E9310F"/>
    <w:rsid w:val="00E94825"/>
    <w:rsid w:val="00E958E8"/>
    <w:rsid w:val="00E96C78"/>
    <w:rsid w:val="00E97890"/>
    <w:rsid w:val="00EA0829"/>
    <w:rsid w:val="00EA09EE"/>
    <w:rsid w:val="00EA1EE2"/>
    <w:rsid w:val="00EA306B"/>
    <w:rsid w:val="00EA41C1"/>
    <w:rsid w:val="00EB7061"/>
    <w:rsid w:val="00EC4735"/>
    <w:rsid w:val="00ED4367"/>
    <w:rsid w:val="00EE0EA5"/>
    <w:rsid w:val="00EE178F"/>
    <w:rsid w:val="00EE5451"/>
    <w:rsid w:val="00EF17DA"/>
    <w:rsid w:val="00F0235F"/>
    <w:rsid w:val="00F14C97"/>
    <w:rsid w:val="00F15CE4"/>
    <w:rsid w:val="00F211BB"/>
    <w:rsid w:val="00F22ACC"/>
    <w:rsid w:val="00F35B2A"/>
    <w:rsid w:val="00F44C1E"/>
    <w:rsid w:val="00F52260"/>
    <w:rsid w:val="00F66F51"/>
    <w:rsid w:val="00F67738"/>
    <w:rsid w:val="00F7301E"/>
    <w:rsid w:val="00F758B5"/>
    <w:rsid w:val="00F75CEA"/>
    <w:rsid w:val="00F76656"/>
    <w:rsid w:val="00F77E32"/>
    <w:rsid w:val="00F80381"/>
    <w:rsid w:val="00F81C5E"/>
    <w:rsid w:val="00F820F6"/>
    <w:rsid w:val="00F835CE"/>
    <w:rsid w:val="00F91C81"/>
    <w:rsid w:val="00F935D4"/>
    <w:rsid w:val="00F936F8"/>
    <w:rsid w:val="00F951F1"/>
    <w:rsid w:val="00FA2325"/>
    <w:rsid w:val="00FA537B"/>
    <w:rsid w:val="00FB07FA"/>
    <w:rsid w:val="00FB5952"/>
    <w:rsid w:val="00FC0DAC"/>
    <w:rsid w:val="00FC52A4"/>
    <w:rsid w:val="00FD1F1E"/>
    <w:rsid w:val="00FD342F"/>
    <w:rsid w:val="00FD39BE"/>
    <w:rsid w:val="00FE1721"/>
    <w:rsid w:val="00FE366D"/>
    <w:rsid w:val="00FE5E89"/>
    <w:rsid w:val="00FE643E"/>
    <w:rsid w:val="00FE6A3A"/>
    <w:rsid w:val="00FE73A1"/>
    <w:rsid w:val="00FF1D85"/>
    <w:rsid w:val="00FF2FC6"/>
    <w:rsid w:val="00FF731C"/>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45CB3D"/>
  <w15:docId w15:val="{35E5376D-460C-4CC6-83D3-7C9EE2142D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62F04"/>
  </w:style>
  <w:style w:type="paragraph" w:styleId="Heading1">
    <w:name w:val="heading 1"/>
    <w:basedOn w:val="Normal"/>
    <w:next w:val="Normal"/>
    <w:link w:val="Heading1Char"/>
    <w:uiPriority w:val="9"/>
    <w:qFormat/>
    <w:rsid w:val="0063633A"/>
    <w:pPr>
      <w:keepNext/>
      <w:spacing w:before="360" w:after="0" w:line="240" w:lineRule="auto"/>
      <w:outlineLvl w:val="0"/>
    </w:pPr>
    <w:rPr>
      <w:b/>
      <w:sz w:val="28"/>
      <w:szCs w:val="28"/>
      <w:lang w:val="en-GB"/>
    </w:rPr>
  </w:style>
  <w:style w:type="paragraph" w:styleId="Heading2">
    <w:name w:val="heading 2"/>
    <w:basedOn w:val="Normal"/>
    <w:next w:val="Normal"/>
    <w:link w:val="Heading2Char"/>
    <w:uiPriority w:val="9"/>
    <w:unhideWhenUsed/>
    <w:qFormat/>
    <w:rsid w:val="0063633A"/>
    <w:pPr>
      <w:keepNext/>
      <w:spacing w:before="240" w:after="0" w:line="240" w:lineRule="auto"/>
      <w:outlineLvl w:val="1"/>
    </w:pPr>
    <w:rPr>
      <w:b/>
      <w:i/>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FF731C"/>
    <w:rPr>
      <w:sz w:val="16"/>
      <w:szCs w:val="16"/>
    </w:rPr>
  </w:style>
  <w:style w:type="paragraph" w:styleId="CommentText">
    <w:name w:val="annotation text"/>
    <w:basedOn w:val="Normal"/>
    <w:link w:val="CommentTextChar"/>
    <w:uiPriority w:val="99"/>
    <w:semiHidden/>
    <w:unhideWhenUsed/>
    <w:rsid w:val="00FF731C"/>
    <w:pPr>
      <w:spacing w:line="240" w:lineRule="auto"/>
    </w:pPr>
    <w:rPr>
      <w:sz w:val="20"/>
      <w:szCs w:val="20"/>
    </w:rPr>
  </w:style>
  <w:style w:type="character" w:customStyle="1" w:styleId="CommentTextChar">
    <w:name w:val="Comment Text Char"/>
    <w:basedOn w:val="DefaultParagraphFont"/>
    <w:link w:val="CommentText"/>
    <w:uiPriority w:val="99"/>
    <w:semiHidden/>
    <w:rsid w:val="00FF731C"/>
    <w:rPr>
      <w:sz w:val="20"/>
      <w:szCs w:val="20"/>
    </w:rPr>
  </w:style>
  <w:style w:type="paragraph" w:styleId="CommentSubject">
    <w:name w:val="annotation subject"/>
    <w:basedOn w:val="CommentText"/>
    <w:next w:val="CommentText"/>
    <w:link w:val="CommentSubjectChar"/>
    <w:uiPriority w:val="99"/>
    <w:semiHidden/>
    <w:unhideWhenUsed/>
    <w:rsid w:val="00FF731C"/>
    <w:rPr>
      <w:b/>
      <w:bCs/>
    </w:rPr>
  </w:style>
  <w:style w:type="character" w:customStyle="1" w:styleId="CommentSubjectChar">
    <w:name w:val="Comment Subject Char"/>
    <w:basedOn w:val="CommentTextChar"/>
    <w:link w:val="CommentSubject"/>
    <w:uiPriority w:val="99"/>
    <w:semiHidden/>
    <w:rsid w:val="00FF731C"/>
    <w:rPr>
      <w:b/>
      <w:bCs/>
      <w:sz w:val="20"/>
      <w:szCs w:val="20"/>
    </w:rPr>
  </w:style>
  <w:style w:type="paragraph" w:styleId="BalloonText">
    <w:name w:val="Balloon Text"/>
    <w:basedOn w:val="Normal"/>
    <w:link w:val="BalloonTextChar"/>
    <w:uiPriority w:val="99"/>
    <w:semiHidden/>
    <w:unhideWhenUsed/>
    <w:rsid w:val="00FF73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731C"/>
    <w:rPr>
      <w:rFonts w:ascii="Tahoma" w:hAnsi="Tahoma" w:cs="Tahoma"/>
      <w:sz w:val="16"/>
      <w:szCs w:val="16"/>
    </w:rPr>
  </w:style>
  <w:style w:type="paragraph" w:styleId="ListParagraph">
    <w:name w:val="List Paragraph"/>
    <w:basedOn w:val="Normal"/>
    <w:uiPriority w:val="34"/>
    <w:qFormat/>
    <w:rsid w:val="00696DFA"/>
    <w:pPr>
      <w:numPr>
        <w:numId w:val="18"/>
      </w:numPr>
      <w:spacing w:before="240" w:after="0" w:line="240" w:lineRule="auto"/>
      <w:ind w:left="714" w:hanging="357"/>
      <w:contextualSpacing/>
    </w:pPr>
    <w:rPr>
      <w:lang w:val="en-GB"/>
    </w:rPr>
  </w:style>
  <w:style w:type="paragraph" w:styleId="Revision">
    <w:name w:val="Revision"/>
    <w:hidden/>
    <w:uiPriority w:val="99"/>
    <w:semiHidden/>
    <w:rsid w:val="007B7D7F"/>
    <w:pPr>
      <w:spacing w:after="0" w:line="240" w:lineRule="auto"/>
    </w:pPr>
  </w:style>
  <w:style w:type="table" w:styleId="TableGrid">
    <w:name w:val="Table Grid"/>
    <w:basedOn w:val="TableNormal"/>
    <w:uiPriority w:val="59"/>
    <w:rsid w:val="00D703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D7034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PlaceholderText">
    <w:name w:val="Placeholder Text"/>
    <w:basedOn w:val="DefaultParagraphFont"/>
    <w:uiPriority w:val="99"/>
    <w:semiHidden/>
    <w:rsid w:val="00A96C66"/>
    <w:rPr>
      <w:color w:val="808080"/>
    </w:rPr>
  </w:style>
  <w:style w:type="paragraph" w:customStyle="1" w:styleId="EndNoteBibliographyTitle">
    <w:name w:val="EndNote Bibliography Title"/>
    <w:basedOn w:val="Normal"/>
    <w:link w:val="EndNoteBibliographyTitleChar"/>
    <w:rsid w:val="00EF17DA"/>
    <w:pPr>
      <w:spacing w:after="0"/>
      <w:jc w:val="center"/>
    </w:pPr>
    <w:rPr>
      <w:rFonts w:ascii="Calibri" w:hAnsi="Calibri" w:cs="Calibri"/>
      <w:noProof/>
      <w:lang w:val="en-US"/>
    </w:rPr>
  </w:style>
  <w:style w:type="character" w:customStyle="1" w:styleId="EndNoteBibliographyTitleChar">
    <w:name w:val="EndNote Bibliography Title Char"/>
    <w:basedOn w:val="DefaultParagraphFont"/>
    <w:link w:val="EndNoteBibliographyTitle"/>
    <w:rsid w:val="00EF17DA"/>
    <w:rPr>
      <w:rFonts w:ascii="Calibri" w:hAnsi="Calibri" w:cs="Calibri"/>
      <w:noProof/>
      <w:lang w:val="en-US"/>
    </w:rPr>
  </w:style>
  <w:style w:type="paragraph" w:customStyle="1" w:styleId="EndNoteBibliography">
    <w:name w:val="EndNote Bibliography"/>
    <w:basedOn w:val="Normal"/>
    <w:link w:val="EndNoteBibliographyChar"/>
    <w:rsid w:val="00EF17DA"/>
    <w:pPr>
      <w:spacing w:line="240" w:lineRule="auto"/>
    </w:pPr>
    <w:rPr>
      <w:rFonts w:ascii="Calibri" w:hAnsi="Calibri" w:cs="Calibri"/>
      <w:noProof/>
      <w:lang w:val="en-US"/>
    </w:rPr>
  </w:style>
  <w:style w:type="character" w:customStyle="1" w:styleId="EndNoteBibliographyChar">
    <w:name w:val="EndNote Bibliography Char"/>
    <w:basedOn w:val="DefaultParagraphFont"/>
    <w:link w:val="EndNoteBibliography"/>
    <w:rsid w:val="00EF17DA"/>
    <w:rPr>
      <w:rFonts w:ascii="Calibri" w:hAnsi="Calibri" w:cs="Calibri"/>
      <w:noProof/>
      <w:lang w:val="en-US"/>
    </w:rPr>
  </w:style>
  <w:style w:type="character" w:customStyle="1" w:styleId="Heading1Char">
    <w:name w:val="Heading 1 Char"/>
    <w:basedOn w:val="DefaultParagraphFont"/>
    <w:link w:val="Heading1"/>
    <w:uiPriority w:val="9"/>
    <w:rsid w:val="0063633A"/>
    <w:rPr>
      <w:b/>
      <w:sz w:val="28"/>
      <w:szCs w:val="28"/>
      <w:lang w:val="en-GB"/>
    </w:rPr>
  </w:style>
  <w:style w:type="character" w:customStyle="1" w:styleId="Heading2Char">
    <w:name w:val="Heading 2 Char"/>
    <w:basedOn w:val="DefaultParagraphFont"/>
    <w:link w:val="Heading2"/>
    <w:uiPriority w:val="9"/>
    <w:rsid w:val="0063633A"/>
    <w:rPr>
      <w:b/>
      <w:i/>
      <w:lang w:val="en-GB"/>
    </w:rPr>
  </w:style>
  <w:style w:type="paragraph" w:styleId="FootnoteText">
    <w:name w:val="footnote text"/>
    <w:basedOn w:val="Normal"/>
    <w:link w:val="FootnoteTextChar"/>
    <w:uiPriority w:val="99"/>
    <w:unhideWhenUsed/>
    <w:rsid w:val="00654BF5"/>
    <w:pPr>
      <w:spacing w:after="0" w:line="240" w:lineRule="auto"/>
    </w:pPr>
    <w:rPr>
      <w:sz w:val="24"/>
      <w:szCs w:val="24"/>
      <w:lang w:val="en-GB"/>
    </w:rPr>
  </w:style>
  <w:style w:type="character" w:customStyle="1" w:styleId="FootnoteTextChar">
    <w:name w:val="Footnote Text Char"/>
    <w:basedOn w:val="DefaultParagraphFont"/>
    <w:link w:val="FootnoteText"/>
    <w:uiPriority w:val="99"/>
    <w:rsid w:val="00654BF5"/>
    <w:rPr>
      <w:sz w:val="24"/>
      <w:szCs w:val="24"/>
      <w:lang w:val="en-GB"/>
    </w:rPr>
  </w:style>
  <w:style w:type="character" w:styleId="FootnoteReference">
    <w:name w:val="footnote reference"/>
    <w:basedOn w:val="DefaultParagraphFont"/>
    <w:uiPriority w:val="99"/>
    <w:unhideWhenUsed/>
    <w:rsid w:val="00654BF5"/>
    <w:rPr>
      <w:vertAlign w:val="superscript"/>
    </w:rPr>
  </w:style>
  <w:style w:type="paragraph" w:styleId="EndnoteText">
    <w:name w:val="endnote text"/>
    <w:basedOn w:val="Normal"/>
    <w:link w:val="EndnoteTextChar"/>
    <w:uiPriority w:val="99"/>
    <w:unhideWhenUsed/>
    <w:rsid w:val="00654BF5"/>
    <w:pPr>
      <w:spacing w:after="0" w:line="240" w:lineRule="auto"/>
    </w:pPr>
    <w:rPr>
      <w:sz w:val="24"/>
      <w:szCs w:val="24"/>
      <w:lang w:val="en-GB"/>
    </w:rPr>
  </w:style>
  <w:style w:type="character" w:customStyle="1" w:styleId="EndnoteTextChar">
    <w:name w:val="Endnote Text Char"/>
    <w:basedOn w:val="DefaultParagraphFont"/>
    <w:link w:val="EndnoteText"/>
    <w:uiPriority w:val="99"/>
    <w:rsid w:val="00654BF5"/>
    <w:rPr>
      <w:sz w:val="24"/>
      <w:szCs w:val="24"/>
      <w:lang w:val="en-GB"/>
    </w:rPr>
  </w:style>
  <w:style w:type="character" w:styleId="EndnoteReference">
    <w:name w:val="endnote reference"/>
    <w:basedOn w:val="DefaultParagraphFont"/>
    <w:uiPriority w:val="99"/>
    <w:unhideWhenUsed/>
    <w:rsid w:val="00654BF5"/>
    <w:rPr>
      <w:vertAlign w:val="superscript"/>
    </w:rPr>
  </w:style>
  <w:style w:type="character" w:styleId="Hyperlink">
    <w:name w:val="Hyperlink"/>
    <w:basedOn w:val="DefaultParagraphFont"/>
    <w:uiPriority w:val="99"/>
    <w:unhideWhenUsed/>
    <w:rsid w:val="00654BF5"/>
    <w:rPr>
      <w:color w:val="0000FF" w:themeColor="hyperlink"/>
      <w:u w:val="single"/>
    </w:rPr>
  </w:style>
  <w:style w:type="paragraph" w:styleId="Title">
    <w:name w:val="Title"/>
    <w:basedOn w:val="Normal"/>
    <w:next w:val="Normal"/>
    <w:link w:val="TitleChar"/>
    <w:uiPriority w:val="10"/>
    <w:qFormat/>
    <w:rsid w:val="009339A5"/>
    <w:pPr>
      <w:spacing w:before="240" w:after="0" w:line="240" w:lineRule="auto"/>
      <w:jc w:val="center"/>
    </w:pPr>
    <w:rPr>
      <w:b/>
      <w:sz w:val="28"/>
      <w:szCs w:val="28"/>
      <w:lang w:val="en-GB"/>
    </w:rPr>
  </w:style>
  <w:style w:type="character" w:customStyle="1" w:styleId="TitleChar">
    <w:name w:val="Title Char"/>
    <w:basedOn w:val="DefaultParagraphFont"/>
    <w:link w:val="Title"/>
    <w:uiPriority w:val="10"/>
    <w:rsid w:val="009339A5"/>
    <w:rPr>
      <w:b/>
      <w:sz w:val="28"/>
      <w:szCs w:val="28"/>
      <w:lang w:val="en-GB"/>
    </w:rPr>
  </w:style>
  <w:style w:type="paragraph" w:customStyle="1" w:styleId="Paragraph">
    <w:name w:val="Paragraph"/>
    <w:basedOn w:val="Normal"/>
    <w:qFormat/>
    <w:rsid w:val="00654BF5"/>
    <w:pPr>
      <w:spacing w:before="240" w:after="0" w:line="240" w:lineRule="auto"/>
      <w:jc w:val="both"/>
    </w:pPr>
    <w:rPr>
      <w:lang w:val="en-GB"/>
    </w:rPr>
  </w:style>
  <w:style w:type="paragraph" w:styleId="Header">
    <w:name w:val="header"/>
    <w:basedOn w:val="Normal"/>
    <w:link w:val="HeaderChar"/>
    <w:uiPriority w:val="99"/>
    <w:unhideWhenUsed/>
    <w:rsid w:val="00654BF5"/>
    <w:pPr>
      <w:tabs>
        <w:tab w:val="center" w:pos="4513"/>
        <w:tab w:val="right" w:pos="9026"/>
      </w:tabs>
      <w:spacing w:after="0" w:line="240" w:lineRule="auto"/>
    </w:pPr>
  </w:style>
  <w:style w:type="character" w:customStyle="1" w:styleId="HeaderChar">
    <w:name w:val="Header Char"/>
    <w:basedOn w:val="DefaultParagraphFont"/>
    <w:link w:val="Header"/>
    <w:uiPriority w:val="99"/>
    <w:rsid w:val="00654BF5"/>
  </w:style>
  <w:style w:type="paragraph" w:styleId="Footer">
    <w:name w:val="footer"/>
    <w:basedOn w:val="Normal"/>
    <w:link w:val="FooterChar"/>
    <w:uiPriority w:val="99"/>
    <w:unhideWhenUsed/>
    <w:rsid w:val="00654BF5"/>
    <w:pPr>
      <w:tabs>
        <w:tab w:val="center" w:pos="4513"/>
        <w:tab w:val="right" w:pos="9026"/>
      </w:tabs>
      <w:spacing w:after="0" w:line="240" w:lineRule="auto"/>
    </w:pPr>
  </w:style>
  <w:style w:type="character" w:customStyle="1" w:styleId="FooterChar">
    <w:name w:val="Footer Char"/>
    <w:basedOn w:val="DefaultParagraphFont"/>
    <w:link w:val="Footer"/>
    <w:uiPriority w:val="99"/>
    <w:rsid w:val="00654BF5"/>
  </w:style>
  <w:style w:type="paragraph" w:customStyle="1" w:styleId="Figurecaption">
    <w:name w:val="Figure caption"/>
    <w:basedOn w:val="Heading1"/>
    <w:qFormat/>
    <w:rsid w:val="009339A5"/>
    <w:pPr>
      <w:jc w:val="center"/>
    </w:pPr>
    <w:rPr>
      <w:sz w:val="24"/>
      <w:szCs w:val="24"/>
    </w:rPr>
  </w:style>
  <w:style w:type="character" w:customStyle="1" w:styleId="UnresolvedMention1">
    <w:name w:val="Unresolved Mention1"/>
    <w:basedOn w:val="DefaultParagraphFont"/>
    <w:uiPriority w:val="99"/>
    <w:rsid w:val="003B1B79"/>
    <w:rPr>
      <w:color w:val="808080"/>
      <w:shd w:val="clear" w:color="auto" w:fill="E6E6E6"/>
    </w:rPr>
  </w:style>
  <w:style w:type="paragraph" w:styleId="NormalWeb">
    <w:name w:val="Normal (Web)"/>
    <w:basedOn w:val="Normal"/>
    <w:uiPriority w:val="99"/>
    <w:semiHidden/>
    <w:unhideWhenUsed/>
    <w:rsid w:val="000C65D3"/>
    <w:pPr>
      <w:spacing w:before="100" w:beforeAutospacing="1" w:after="100" w:afterAutospacing="1" w:line="240" w:lineRule="auto"/>
    </w:pPr>
    <w:rPr>
      <w:rFonts w:ascii="Times New Roman" w:eastAsiaTheme="minorEastAsia" w:hAnsi="Times New Roman" w:cs="Times New Roman"/>
      <w:sz w:val="24"/>
      <w:szCs w:val="24"/>
      <w:lang w:eastAsia="en-Z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emf"/><Relationship Id="rId18" Type="http://schemas.openxmlformats.org/officeDocument/2006/relationships/image" Target="media/image6.emf"/><Relationship Id="rId26" Type="http://schemas.openxmlformats.org/officeDocument/2006/relationships/image" Target="media/image12.png"/><Relationship Id="rId3" Type="http://schemas.openxmlformats.org/officeDocument/2006/relationships/numbering" Target="numbering.xml"/><Relationship Id="rId21" Type="http://schemas.openxmlformats.org/officeDocument/2006/relationships/hyperlink" Target="https://tools.incidence-estimation.org/idt/" TargetMode="External"/><Relationship Id="rId7" Type="http://schemas.openxmlformats.org/officeDocument/2006/relationships/footnotes" Target="footnotes.xml"/><Relationship Id="rId12" Type="http://schemas.microsoft.com/office/2016/09/relationships/commentsIds" Target="commentsIds.xml"/><Relationship Id="rId17" Type="http://schemas.openxmlformats.org/officeDocument/2006/relationships/image" Target="media/image5.emf"/><Relationship Id="rId25"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commentsExtended" Target="commentsExtended.xml"/><Relationship Id="rId24" Type="http://schemas.openxmlformats.org/officeDocument/2006/relationships/image" Target="media/image10.png"/><Relationship Id="rId5" Type="http://schemas.openxmlformats.org/officeDocument/2006/relationships/settings" Target="settings.xml"/><Relationship Id="rId15" Type="http://schemas.openxmlformats.org/officeDocument/2006/relationships/image" Target="media/image3.emf"/><Relationship Id="rId23" Type="http://schemas.openxmlformats.org/officeDocument/2006/relationships/image" Target="media/image9.png"/><Relationship Id="rId28" Type="http://schemas.openxmlformats.org/officeDocument/2006/relationships/fontTable" Target="fontTable.xml"/><Relationship Id="rId10" Type="http://schemas.openxmlformats.org/officeDocument/2006/relationships/comments" Target="comments.xml"/><Relationship Id="rId19" Type="http://schemas.openxmlformats.org/officeDocument/2006/relationships/image" Target="media/image7.emf"/><Relationship Id="rId4" Type="http://schemas.openxmlformats.org/officeDocument/2006/relationships/styles" Target="styles.xml"/><Relationship Id="rId9" Type="http://schemas.openxmlformats.org/officeDocument/2006/relationships/hyperlink" Target="mailto:eduardgrebe@sun.ac.za" TargetMode="External"/><Relationship Id="rId14" Type="http://schemas.openxmlformats.org/officeDocument/2006/relationships/image" Target="media/image2.emf"/><Relationship Id="rId22" Type="http://schemas.openxmlformats.org/officeDocument/2006/relationships/hyperlink" Target="https://github.com/SACEMA/infection-dating-tool" TargetMode="External"/><Relationship Id="rId27" Type="http://schemas.openxmlformats.org/officeDocument/2006/relationships/image" Target="media/image13.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2B4A0A-B8D9-A945-B94F-9ED419534223}">
  <ds:schemaRefs>
    <ds:schemaRef ds:uri="http://schemas.openxmlformats.org/officeDocument/2006/bibliography"/>
  </ds:schemaRefs>
</ds:datastoreItem>
</file>

<file path=customXml/itemProps2.xml><?xml version="1.0" encoding="utf-8"?>
<ds:datastoreItem xmlns:ds="http://schemas.openxmlformats.org/officeDocument/2006/customXml" ds:itemID="{A64F4391-3BBB-824F-BF32-7C4DC147AE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1080</TotalTime>
  <Pages>19</Pages>
  <Words>18349</Words>
  <Characters>104591</Characters>
  <Application>Microsoft Office Word</Application>
  <DocSecurity>0</DocSecurity>
  <Lines>871</Lines>
  <Paragraphs>245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Welte, A, Dr &lt;alexwelte@sun.ac.za&gt;</dc:creator>
  <cp:lastModifiedBy>Eduard Grebe</cp:lastModifiedBy>
  <cp:revision>9</cp:revision>
  <cp:lastPrinted>2018-01-23T10:48:00Z</cp:lastPrinted>
  <dcterms:created xsi:type="dcterms:W3CDTF">2018-04-05T16:33:00Z</dcterms:created>
  <dcterms:modified xsi:type="dcterms:W3CDTF">2018-04-13T14:26:00Z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97c67424-74cc-3984-8272-23e04b945f65</vt:lpwstr>
  </property>
  <property fmtid="{D5CDD505-2E9C-101B-9397-08002B2CF9AE}" pid="4" name="Mendeley Citation Style_1">
    <vt:lpwstr>http://csl.mendeley.com/styles/387858421/vancouver-square</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8th edition</vt:lpwstr>
  </property>
  <property fmtid="{D5CDD505-2E9C-101B-9397-08002B2CF9AE}" pid="21" name="Mendeley Recent Style Id 8_1">
    <vt:lpwstr>http://www.zotero.org/styles/vancouver</vt:lpwstr>
  </property>
  <property fmtid="{D5CDD505-2E9C-101B-9397-08002B2CF9AE}" pid="22" name="Mendeley Recent Style Name 8_1">
    <vt:lpwstr>Vancouver</vt:lpwstr>
  </property>
  <property fmtid="{D5CDD505-2E9C-101B-9397-08002B2CF9AE}" pid="23" name="Mendeley Recent Style Id 9_1">
    <vt:lpwstr>http://csl.mendeley.com/styles/387858421/vancouver-square</vt:lpwstr>
  </property>
  <property fmtid="{D5CDD505-2E9C-101B-9397-08002B2CF9AE}" pid="24" name="Mendeley Recent Style Name 9_1">
    <vt:lpwstr>Vancouver - Eduard Grebe</vt:lpwstr>
  </property>
</Properties>
</file>